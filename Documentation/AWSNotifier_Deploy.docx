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178B87" w14:textId="4CE0B5DE" w:rsidR="00577A0B" w:rsidRDefault="00577A0B" w:rsidP="00577A0B">
      <w:pPr>
        <w:pStyle w:val="Title"/>
        <w:rPr>
          <w:ins w:id="0" w:author="Kamal Kant Paliwal" w:date="2015-11-09T12:16:00Z"/>
        </w:rPr>
      </w:pPr>
      <w:del w:id="1" w:author="Kamal Kant Paliwal" w:date="2015-11-09T12:16:00Z">
        <w:r w:rsidDel="00FC29D5">
          <w:delText xml:space="preserve">Title </w:delText>
        </w:r>
      </w:del>
      <w:del w:id="2" w:author="Nirav Trivedi" w:date="2015-10-26T14:30:00Z">
        <w:r w:rsidR="00367412" w:rsidDel="00A650C6">
          <w:delText>Aws</w:delText>
        </w:r>
        <w:r w:rsidR="00B838CD" w:rsidDel="00A650C6">
          <w:delText>Notifier</w:delText>
        </w:r>
      </w:del>
      <w:proofErr w:type="spellStart"/>
      <w:ins w:id="3" w:author="Nirav Trivedi" w:date="2015-10-26T14:30:00Z">
        <w:r w:rsidR="00A650C6">
          <w:t>AWSNotifier</w:t>
        </w:r>
      </w:ins>
      <w:proofErr w:type="spellEnd"/>
      <w:ins w:id="4" w:author="Kamal Kant Paliwal" w:date="2015-11-09T12:16:00Z">
        <w:r w:rsidR="00FC29D5">
          <w:t xml:space="preserve"> App</w:t>
        </w:r>
      </w:ins>
    </w:p>
    <w:p w14:paraId="43E5404D" w14:textId="04D6BCB3" w:rsidR="00FC29D5" w:rsidRDefault="00FC29D5">
      <w:pPr>
        <w:rPr>
          <w:ins w:id="5" w:author="Kamal Kant Paliwal" w:date="2015-11-09T12:16:00Z"/>
        </w:rPr>
        <w:pPrChange w:id="6" w:author="Kamal Kant Paliwal" w:date="2015-11-09T12:16:00Z">
          <w:pPr>
            <w:pStyle w:val="Title"/>
          </w:pPr>
        </w:pPrChange>
      </w:pPr>
      <w:ins w:id="7" w:author="Kamal Kant Paliwal" w:date="2015-11-09T12:19:00Z">
        <w:r w:rsidRPr="00FC29D5">
          <w:rPr>
            <w:noProof/>
            <w:lang w:val="en-US"/>
          </w:rPr>
          <w:drawing>
            <wp:inline distT="0" distB="0" distL="0" distR="0" wp14:anchorId="74600E13" wp14:editId="647C137C">
              <wp:extent cx="1638300" cy="830131"/>
              <wp:effectExtent l="0" t="0" r="0" b="8255"/>
              <wp:docPr id="15" name="Picture 15" descr="E:\Advaiya Projects\Nexmo\Amazon_Web_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dvaiya Projects\Nexmo\Amazon_Web_Service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5945" cy="834005"/>
                      </a:xfrm>
                      <a:prstGeom prst="rect">
                        <a:avLst/>
                      </a:prstGeom>
                      <a:noFill/>
                      <a:ln>
                        <a:noFill/>
                      </a:ln>
                    </pic:spPr>
                  </pic:pic>
                </a:graphicData>
              </a:graphic>
            </wp:inline>
          </w:drawing>
        </w:r>
      </w:ins>
    </w:p>
    <w:p w14:paraId="30664CE6" w14:textId="77777777" w:rsidR="00FC29D5" w:rsidRDefault="00FC29D5">
      <w:pPr>
        <w:rPr>
          <w:ins w:id="8" w:author="Kamal Kant Paliwal" w:date="2015-11-09T12:19:00Z"/>
        </w:rPr>
      </w:pPr>
    </w:p>
    <w:p w14:paraId="5FA0E167" w14:textId="77777777" w:rsidR="00FC29D5" w:rsidRDefault="00FC29D5">
      <w:pPr>
        <w:rPr>
          <w:ins w:id="9" w:author="Kamal Kant Paliwal" w:date="2015-11-09T12:19:00Z"/>
        </w:rPr>
      </w:pPr>
    </w:p>
    <w:p w14:paraId="4677ED7E" w14:textId="77777777" w:rsidR="00FC29D5" w:rsidRDefault="00FC29D5" w:rsidP="00FC29D5">
      <w:pPr>
        <w:jc w:val="center"/>
        <w:rPr>
          <w:ins w:id="10" w:author="Kamal Kant Paliwal" w:date="2015-11-09T12:21:00Z"/>
          <w:rStyle w:val="SubtleEmphasis"/>
          <w:color w:val="2E74B5" w:themeColor="accent1" w:themeShade="BF"/>
          <w:sz w:val="44"/>
        </w:rPr>
      </w:pPr>
    </w:p>
    <w:p w14:paraId="01DEC8C7" w14:textId="77777777" w:rsidR="00FC29D5" w:rsidRDefault="00FC29D5" w:rsidP="00FC29D5">
      <w:pPr>
        <w:jc w:val="center"/>
        <w:rPr>
          <w:ins w:id="11" w:author="Kamal Kant Paliwal" w:date="2015-11-09T12:21:00Z"/>
          <w:rStyle w:val="SubtleEmphasis"/>
          <w:color w:val="2E74B5" w:themeColor="accent1" w:themeShade="BF"/>
          <w:sz w:val="44"/>
        </w:rPr>
      </w:pPr>
    </w:p>
    <w:p w14:paraId="4455A621" w14:textId="23222EE3" w:rsidR="00FC29D5" w:rsidRPr="00A5293E" w:rsidRDefault="00FC29D5">
      <w:pPr>
        <w:ind w:right="95"/>
        <w:jc w:val="center"/>
        <w:rPr>
          <w:ins w:id="12" w:author="Kamal Kant Paliwal" w:date="2015-11-09T12:20:00Z"/>
          <w:rStyle w:val="SubtleEmphasis"/>
          <w:color w:val="2E74B5" w:themeColor="accent1" w:themeShade="BF"/>
          <w:sz w:val="44"/>
        </w:rPr>
        <w:pPrChange w:id="13" w:author="Kamal Kant Paliwal" w:date="2015-11-09T13:20:00Z">
          <w:pPr>
            <w:jc w:val="center"/>
          </w:pPr>
        </w:pPrChange>
      </w:pPr>
      <w:ins w:id="14" w:author="Kamal Kant Paliwal" w:date="2015-11-09T12:20:00Z">
        <w:r w:rsidRPr="00592996">
          <w:rPr>
            <w:rStyle w:val="SubtleEmphasis"/>
            <w:color w:val="2E74B5" w:themeColor="accent1" w:themeShade="BF"/>
            <w:sz w:val="44"/>
          </w:rPr>
          <w:t>“</w:t>
        </w:r>
      </w:ins>
      <w:ins w:id="15" w:author="Kamal Kant Paliwal" w:date="2015-11-09T13:13:00Z">
        <w:r w:rsidR="00E971E8">
          <w:rPr>
            <w:rStyle w:val="SubtleEmphasis"/>
            <w:color w:val="2E74B5" w:themeColor="accent1" w:themeShade="BF"/>
            <w:sz w:val="44"/>
          </w:rPr>
          <w:t xml:space="preserve">Receive real-time SMS notifications for your </w:t>
        </w:r>
      </w:ins>
      <w:ins w:id="16" w:author="Kamal Kant Paliwal" w:date="2015-11-09T13:20:00Z">
        <w:r w:rsidR="00B45232" w:rsidRPr="00B45232">
          <w:rPr>
            <w:rStyle w:val="SubtleEmphasis"/>
            <w:color w:val="2E74B5" w:themeColor="accent1" w:themeShade="BF"/>
            <w:sz w:val="44"/>
          </w:rPr>
          <w:t>AWS cloud resources and the applications</w:t>
        </w:r>
      </w:ins>
      <w:ins w:id="17" w:author="Kamal Kant Paliwal" w:date="2015-11-09T13:13:00Z">
        <w:r w:rsidR="00E971E8">
          <w:rPr>
            <w:rStyle w:val="SubtleEmphasis"/>
            <w:color w:val="2E74B5" w:themeColor="accent1" w:themeShade="BF"/>
            <w:sz w:val="44"/>
          </w:rPr>
          <w:t xml:space="preserve"> wherever you are</w:t>
        </w:r>
      </w:ins>
      <w:ins w:id="18" w:author="Kamal Kant Paliwal" w:date="2015-11-09T12:20:00Z">
        <w:r w:rsidRPr="00592996">
          <w:rPr>
            <w:rStyle w:val="SubtleEmphasis"/>
            <w:color w:val="2E74B5" w:themeColor="accent1" w:themeShade="BF"/>
            <w:sz w:val="44"/>
          </w:rPr>
          <w:t>”</w:t>
        </w:r>
      </w:ins>
    </w:p>
    <w:p w14:paraId="6D73DAAA" w14:textId="5AC93124" w:rsidR="00FC29D5" w:rsidRDefault="00FC29D5">
      <w:pPr>
        <w:rPr>
          <w:ins w:id="19" w:author="Kamal Kant Paliwal" w:date="2015-11-09T12:20:00Z"/>
        </w:rPr>
      </w:pPr>
    </w:p>
    <w:p w14:paraId="5CAC97EF" w14:textId="6A41B6CE" w:rsidR="00FC29D5" w:rsidRDefault="00FC29D5">
      <w:pPr>
        <w:rPr>
          <w:ins w:id="20" w:author="Kamal Kant Paliwal" w:date="2015-11-09T12:16:00Z"/>
        </w:rPr>
      </w:pPr>
      <w:ins w:id="21" w:author="Kamal Kant Paliwal" w:date="2015-11-09T12:21:00Z">
        <w:r>
          <w:rPr>
            <w:noProof/>
            <w:lang w:val="en-US"/>
          </w:rPr>
          <mc:AlternateContent>
            <mc:Choice Requires="wpg">
              <w:drawing>
                <wp:anchor distT="0" distB="0" distL="114300" distR="114300" simplePos="0" relativeHeight="251659264" behindDoc="0" locked="0" layoutInCell="1" allowOverlap="1" wp14:anchorId="6FD2E9A4" wp14:editId="2D30DC15">
                  <wp:simplePos x="0" y="0"/>
                  <wp:positionH relativeFrom="page">
                    <wp:align>left</wp:align>
                  </wp:positionH>
                  <wp:positionV relativeFrom="paragraph">
                    <wp:posOffset>1800225</wp:posOffset>
                  </wp:positionV>
                  <wp:extent cx="7847965" cy="4591050"/>
                  <wp:effectExtent l="0" t="0" r="635" b="0"/>
                  <wp:wrapNone/>
                  <wp:docPr id="17" name="Group 17"/>
                  <wp:cNvGraphicFramePr/>
                  <a:graphic xmlns:a="http://schemas.openxmlformats.org/drawingml/2006/main">
                    <a:graphicData uri="http://schemas.microsoft.com/office/word/2010/wordprocessingGroup">
                      <wpg:wgp>
                        <wpg:cNvGrpSpPr/>
                        <wpg:grpSpPr>
                          <a:xfrm>
                            <a:off x="0" y="0"/>
                            <a:ext cx="7847965" cy="4591050"/>
                            <a:chOff x="0" y="0"/>
                            <a:chExt cx="7847965" cy="4591050"/>
                          </a:xfrm>
                        </wpg:grpSpPr>
                        <pic:pic xmlns:pic="http://schemas.openxmlformats.org/drawingml/2006/picture">
                          <pic:nvPicPr>
                            <pic:cNvPr id="18" name="Picture 1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7847965" cy="3085465"/>
                            </a:xfrm>
                            <a:prstGeom prst="rect">
                              <a:avLst/>
                            </a:prstGeom>
                          </pic:spPr>
                        </pic:pic>
                        <wps:wsp>
                          <wps:cNvPr id="19" name="Rectangle 19"/>
                          <wps:cNvSpPr/>
                          <wps:spPr>
                            <a:xfrm>
                              <a:off x="9525" y="3086100"/>
                              <a:ext cx="7753350" cy="150495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78728B" id="Group 17" o:spid="_x0000_s1026" style="position:absolute;margin-left:0;margin-top:141.75pt;width:617.95pt;height:361.5pt;z-index:251659264;mso-position-horizontal:left;mso-position-horizontal-relative:page" coordsize="78479,45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width:78479;height:308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yRNfEAAAA2wAAAA8AAABkcnMvZG93bnJldi54bWxEj0FrwkAQhe8F/8Mygpeim/YgEl2lVC2C&#10;IlT9AUN2TKLZ2ZjdavTXOwehtxnem/e+mcxaV6krNaH0bOBjkIAizrwtOTdw2C/7I1AhIlusPJOB&#10;OwWYTTtvE0ytv/EvXXcxVxLCIUUDRYx1qnXICnIYBr4mFu3oG4dR1ibXtsGbhLtKfybJUDssWRoK&#10;rOm7oOy8+3MG1tljc3nQyZ7tcv3j5qvtZeHejel1268xqEht/De/rldW8AVWfpEB9PQJ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hyRNfEAAAA2wAAAA8AAAAAAAAAAAAAAAAA&#10;nwIAAGRycy9kb3ducmV2LnhtbFBLBQYAAAAABAAEAPcAAACQAwAAAAA=&#10;">
                    <v:imagedata r:id="rId14" o:title=""/>
                    <v:path arrowok="t"/>
                  </v:shape>
                  <v:rect id="Rectangle 19" o:spid="_x0000_s1028" style="position:absolute;left:95;top:30861;width:77533;height:1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iPcIA&#10;AADbAAAADwAAAGRycy9kb3ducmV2LnhtbERPTWsCMRC9F/wPYQRvNasHaVejqFTw4MHaIngbN+Nm&#10;cTMJm9Td/femUOhtHu9zFqvO1uJBTagcK5iMMxDEhdMVlwq+v3avbyBCRNZYOyYFPQVYLQcvC8y1&#10;a/mTHqdYihTCIUcFJkafSxkKQxbD2HnixN1cYzEm2JRSN9imcFvLaZbNpMWKU4NBT1tDxf30YxXo&#10;fX+5Ha7V9NxvNrPdh2+Nx6NSo2G3noOI1MV/8Z97r9P8d/j9JR0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EaI9wgAAANsAAAAPAAAAAAAAAAAAAAAAAJgCAABkcnMvZG93&#10;bnJldi54bWxQSwUGAAAAAAQABAD1AAAAhwMAAAAA&#10;" fillcolor="#272727 [2749]" stroked="f" strokeweight="1pt"/>
                  <w10:wrap anchorx="page"/>
                </v:group>
              </w:pict>
            </mc:Fallback>
          </mc:AlternateContent>
        </w:r>
      </w:ins>
    </w:p>
    <w:p w14:paraId="36F766DA" w14:textId="77777777" w:rsidR="00FC29D5" w:rsidRDefault="00FC29D5">
      <w:pPr>
        <w:rPr>
          <w:ins w:id="22" w:author="Kamal Kant Paliwal" w:date="2015-11-09T12:21:00Z"/>
        </w:rPr>
      </w:pPr>
      <w:ins w:id="23" w:author="Kamal Kant Paliwal" w:date="2015-11-09T12:21:00Z">
        <w:r>
          <w:br w:type="page"/>
        </w:r>
      </w:ins>
    </w:p>
    <w:p w14:paraId="63ADF511" w14:textId="760EF5C4" w:rsidR="00FC29D5" w:rsidRPr="00FC29D5" w:rsidRDefault="00FC29D5">
      <w:pPr>
        <w:rPr>
          <w:rPrChange w:id="24" w:author="Kamal Kant Paliwal" w:date="2015-11-09T12:16:00Z">
            <w:rPr/>
          </w:rPrChange>
        </w:rPr>
        <w:pPrChange w:id="25" w:author="Kamal Kant Paliwal" w:date="2015-11-09T12:16:00Z">
          <w:pPr>
            <w:pStyle w:val="Title"/>
          </w:pPr>
        </w:pPrChange>
      </w:pPr>
    </w:p>
    <w:customXmlInsRangeStart w:id="26" w:author="Kamal Kant Paliwal" w:date="2015-10-26T12:27:00Z"/>
    <w:sdt>
      <w:sdtPr>
        <w:rPr>
          <w:rFonts w:asciiTheme="minorHAnsi" w:eastAsiaTheme="minorHAnsi" w:hAnsiTheme="minorHAnsi" w:cstheme="minorBidi"/>
          <w:color w:val="auto"/>
          <w:sz w:val="22"/>
          <w:szCs w:val="22"/>
          <w:lang w:val="en-GB"/>
        </w:rPr>
        <w:id w:val="-1556087912"/>
        <w:docPartObj>
          <w:docPartGallery w:val="Table of Contents"/>
          <w:docPartUnique/>
        </w:docPartObj>
      </w:sdtPr>
      <w:sdtEndPr>
        <w:rPr>
          <w:b/>
          <w:bCs/>
          <w:noProof/>
        </w:rPr>
      </w:sdtEndPr>
      <w:sdtContent>
        <w:customXmlInsRangeEnd w:id="26"/>
        <w:p w14:paraId="18509E13" w14:textId="77777777" w:rsidR="00C84D1B" w:rsidRDefault="00C84D1B">
          <w:pPr>
            <w:pStyle w:val="TOCHeading"/>
            <w:rPr>
              <w:ins w:id="27" w:author="Kamal Kant Paliwal" w:date="2015-10-26T12:27:00Z"/>
            </w:rPr>
          </w:pPr>
          <w:ins w:id="28" w:author="Kamal Kant Paliwal" w:date="2015-10-26T12:27:00Z">
            <w:r>
              <w:t>Contents</w:t>
            </w:r>
          </w:ins>
        </w:p>
        <w:p w14:paraId="4B4C82E9" w14:textId="77777777" w:rsidR="006C3705" w:rsidRDefault="00C84D1B">
          <w:pPr>
            <w:pStyle w:val="TOC1"/>
            <w:tabs>
              <w:tab w:val="right" w:leader="dot" w:pos="9016"/>
            </w:tabs>
            <w:rPr>
              <w:ins w:id="29" w:author="Kamal Kant Paliwal" w:date="2015-11-09T16:54:00Z"/>
              <w:rFonts w:eastAsiaTheme="minorEastAsia"/>
              <w:noProof/>
              <w:lang w:eastAsia="en-GB"/>
            </w:rPr>
          </w:pPr>
          <w:ins w:id="30" w:author="Kamal Kant Paliwal" w:date="2015-10-26T12:27:00Z">
            <w:r>
              <w:fldChar w:fldCharType="begin"/>
            </w:r>
            <w:r>
              <w:instrText xml:space="preserve"> TOC \o "1-3" \h \z \u </w:instrText>
            </w:r>
            <w:r>
              <w:fldChar w:fldCharType="separate"/>
            </w:r>
          </w:ins>
          <w:ins w:id="31" w:author="Kamal Kant Paliwal" w:date="2015-11-09T16:54:00Z">
            <w:r w:rsidR="006C3705" w:rsidRPr="00543966">
              <w:rPr>
                <w:rStyle w:val="Hyperlink"/>
                <w:noProof/>
              </w:rPr>
              <w:fldChar w:fldCharType="begin"/>
            </w:r>
            <w:r w:rsidR="006C3705" w:rsidRPr="00543966">
              <w:rPr>
                <w:rStyle w:val="Hyperlink"/>
                <w:noProof/>
              </w:rPr>
              <w:instrText xml:space="preserve"> </w:instrText>
            </w:r>
            <w:r w:rsidR="006C3705">
              <w:rPr>
                <w:noProof/>
              </w:rPr>
              <w:instrText>HYPERLINK \l "_Toc434851390"</w:instrText>
            </w:r>
            <w:r w:rsidR="006C3705" w:rsidRPr="00543966">
              <w:rPr>
                <w:rStyle w:val="Hyperlink"/>
                <w:noProof/>
              </w:rPr>
              <w:instrText xml:space="preserve"> </w:instrText>
            </w:r>
            <w:r w:rsidR="006C3705" w:rsidRPr="00543966">
              <w:rPr>
                <w:rStyle w:val="Hyperlink"/>
                <w:noProof/>
              </w:rPr>
              <w:fldChar w:fldCharType="separate"/>
            </w:r>
            <w:r w:rsidR="006C3705" w:rsidRPr="00543966">
              <w:rPr>
                <w:rStyle w:val="Hyperlink"/>
                <w:noProof/>
              </w:rPr>
              <w:t>Introduction</w:t>
            </w:r>
            <w:r w:rsidR="006C3705">
              <w:rPr>
                <w:noProof/>
                <w:webHidden/>
              </w:rPr>
              <w:tab/>
            </w:r>
            <w:r w:rsidR="006C3705">
              <w:rPr>
                <w:noProof/>
                <w:webHidden/>
              </w:rPr>
              <w:fldChar w:fldCharType="begin"/>
            </w:r>
            <w:r w:rsidR="006C3705">
              <w:rPr>
                <w:noProof/>
                <w:webHidden/>
              </w:rPr>
              <w:instrText xml:space="preserve"> PAGEREF _Toc434851390 \h </w:instrText>
            </w:r>
          </w:ins>
          <w:r w:rsidR="006C3705">
            <w:rPr>
              <w:noProof/>
              <w:webHidden/>
            </w:rPr>
          </w:r>
          <w:r w:rsidR="006C3705">
            <w:rPr>
              <w:noProof/>
              <w:webHidden/>
            </w:rPr>
            <w:fldChar w:fldCharType="separate"/>
          </w:r>
          <w:ins w:id="32" w:author="Kamal Kant Paliwal" w:date="2015-11-09T16:54:00Z">
            <w:r w:rsidR="006C3705">
              <w:rPr>
                <w:noProof/>
                <w:webHidden/>
              </w:rPr>
              <w:t>3</w:t>
            </w:r>
            <w:r w:rsidR="006C3705">
              <w:rPr>
                <w:noProof/>
                <w:webHidden/>
              </w:rPr>
              <w:fldChar w:fldCharType="end"/>
            </w:r>
            <w:r w:rsidR="006C3705" w:rsidRPr="00543966">
              <w:rPr>
                <w:rStyle w:val="Hyperlink"/>
                <w:noProof/>
              </w:rPr>
              <w:fldChar w:fldCharType="end"/>
            </w:r>
          </w:ins>
        </w:p>
        <w:p w14:paraId="51470AE2" w14:textId="77777777" w:rsidR="006C3705" w:rsidRDefault="006C3705">
          <w:pPr>
            <w:pStyle w:val="TOC1"/>
            <w:tabs>
              <w:tab w:val="right" w:leader="dot" w:pos="9016"/>
            </w:tabs>
            <w:rPr>
              <w:ins w:id="33" w:author="Kamal Kant Paliwal" w:date="2015-11-09T16:54:00Z"/>
              <w:rFonts w:eastAsiaTheme="minorEastAsia"/>
              <w:noProof/>
              <w:lang w:eastAsia="en-GB"/>
            </w:rPr>
          </w:pPr>
          <w:ins w:id="34" w:author="Kamal Kant Paliwal" w:date="2015-11-09T16:54:00Z">
            <w:r w:rsidRPr="00543966">
              <w:rPr>
                <w:rStyle w:val="Hyperlink"/>
                <w:noProof/>
              </w:rPr>
              <w:fldChar w:fldCharType="begin"/>
            </w:r>
            <w:r w:rsidRPr="00543966">
              <w:rPr>
                <w:rStyle w:val="Hyperlink"/>
                <w:noProof/>
              </w:rPr>
              <w:instrText xml:space="preserve"> </w:instrText>
            </w:r>
            <w:r>
              <w:rPr>
                <w:noProof/>
              </w:rPr>
              <w:instrText>HYPERLINK \l "_Toc434851391"</w:instrText>
            </w:r>
            <w:r w:rsidRPr="00543966">
              <w:rPr>
                <w:rStyle w:val="Hyperlink"/>
                <w:noProof/>
              </w:rPr>
              <w:instrText xml:space="preserve"> </w:instrText>
            </w:r>
            <w:r w:rsidRPr="00543966">
              <w:rPr>
                <w:rStyle w:val="Hyperlink"/>
                <w:noProof/>
              </w:rPr>
              <w:fldChar w:fldCharType="separate"/>
            </w:r>
            <w:r w:rsidRPr="00543966">
              <w:rPr>
                <w:rStyle w:val="Hyperlink"/>
                <w:noProof/>
              </w:rPr>
              <w:t>Use Case</w:t>
            </w:r>
            <w:r>
              <w:rPr>
                <w:noProof/>
                <w:webHidden/>
              </w:rPr>
              <w:tab/>
            </w:r>
            <w:r>
              <w:rPr>
                <w:noProof/>
                <w:webHidden/>
              </w:rPr>
              <w:fldChar w:fldCharType="begin"/>
            </w:r>
            <w:r>
              <w:rPr>
                <w:noProof/>
                <w:webHidden/>
              </w:rPr>
              <w:instrText xml:space="preserve"> PAGEREF _Toc434851391 \h </w:instrText>
            </w:r>
          </w:ins>
          <w:r>
            <w:rPr>
              <w:noProof/>
              <w:webHidden/>
            </w:rPr>
          </w:r>
          <w:r>
            <w:rPr>
              <w:noProof/>
              <w:webHidden/>
            </w:rPr>
            <w:fldChar w:fldCharType="separate"/>
          </w:r>
          <w:ins w:id="35" w:author="Kamal Kant Paliwal" w:date="2015-11-09T16:54:00Z">
            <w:r>
              <w:rPr>
                <w:noProof/>
                <w:webHidden/>
              </w:rPr>
              <w:t>3</w:t>
            </w:r>
            <w:r>
              <w:rPr>
                <w:noProof/>
                <w:webHidden/>
              </w:rPr>
              <w:fldChar w:fldCharType="end"/>
            </w:r>
            <w:r w:rsidRPr="00543966">
              <w:rPr>
                <w:rStyle w:val="Hyperlink"/>
                <w:noProof/>
              </w:rPr>
              <w:fldChar w:fldCharType="end"/>
            </w:r>
          </w:ins>
        </w:p>
        <w:p w14:paraId="2D79675B" w14:textId="77777777" w:rsidR="006C3705" w:rsidRDefault="006C3705">
          <w:pPr>
            <w:pStyle w:val="TOC1"/>
            <w:tabs>
              <w:tab w:val="right" w:leader="dot" w:pos="9016"/>
            </w:tabs>
            <w:rPr>
              <w:ins w:id="36" w:author="Kamal Kant Paliwal" w:date="2015-11-09T16:54:00Z"/>
              <w:rFonts w:eastAsiaTheme="minorEastAsia"/>
              <w:noProof/>
              <w:lang w:eastAsia="en-GB"/>
            </w:rPr>
          </w:pPr>
          <w:ins w:id="37" w:author="Kamal Kant Paliwal" w:date="2015-11-09T16:54:00Z">
            <w:r w:rsidRPr="00543966">
              <w:rPr>
                <w:rStyle w:val="Hyperlink"/>
                <w:noProof/>
              </w:rPr>
              <w:fldChar w:fldCharType="begin"/>
            </w:r>
            <w:r w:rsidRPr="00543966">
              <w:rPr>
                <w:rStyle w:val="Hyperlink"/>
                <w:noProof/>
              </w:rPr>
              <w:instrText xml:space="preserve"> </w:instrText>
            </w:r>
            <w:r>
              <w:rPr>
                <w:noProof/>
              </w:rPr>
              <w:instrText>HYPERLINK \l "_Toc434851392"</w:instrText>
            </w:r>
            <w:r w:rsidRPr="00543966">
              <w:rPr>
                <w:rStyle w:val="Hyperlink"/>
                <w:noProof/>
              </w:rPr>
              <w:instrText xml:space="preserve"> </w:instrText>
            </w:r>
            <w:r w:rsidRPr="00543966">
              <w:rPr>
                <w:rStyle w:val="Hyperlink"/>
                <w:noProof/>
              </w:rPr>
              <w:fldChar w:fldCharType="separate"/>
            </w:r>
            <w:r w:rsidRPr="00543966">
              <w:rPr>
                <w:rStyle w:val="Hyperlink"/>
                <w:noProof/>
              </w:rPr>
              <w:t>Prerequisites</w:t>
            </w:r>
            <w:r>
              <w:rPr>
                <w:noProof/>
                <w:webHidden/>
              </w:rPr>
              <w:tab/>
            </w:r>
            <w:r>
              <w:rPr>
                <w:noProof/>
                <w:webHidden/>
              </w:rPr>
              <w:fldChar w:fldCharType="begin"/>
            </w:r>
            <w:r>
              <w:rPr>
                <w:noProof/>
                <w:webHidden/>
              </w:rPr>
              <w:instrText xml:space="preserve"> PAGEREF _Toc434851392 \h </w:instrText>
            </w:r>
          </w:ins>
          <w:r>
            <w:rPr>
              <w:noProof/>
              <w:webHidden/>
            </w:rPr>
          </w:r>
          <w:r>
            <w:rPr>
              <w:noProof/>
              <w:webHidden/>
            </w:rPr>
            <w:fldChar w:fldCharType="separate"/>
          </w:r>
          <w:ins w:id="38" w:author="Kamal Kant Paliwal" w:date="2015-11-09T16:54:00Z">
            <w:r>
              <w:rPr>
                <w:noProof/>
                <w:webHidden/>
              </w:rPr>
              <w:t>3</w:t>
            </w:r>
            <w:r>
              <w:rPr>
                <w:noProof/>
                <w:webHidden/>
              </w:rPr>
              <w:fldChar w:fldCharType="end"/>
            </w:r>
            <w:r w:rsidRPr="00543966">
              <w:rPr>
                <w:rStyle w:val="Hyperlink"/>
                <w:noProof/>
              </w:rPr>
              <w:fldChar w:fldCharType="end"/>
            </w:r>
          </w:ins>
        </w:p>
        <w:p w14:paraId="257ECD13" w14:textId="77777777" w:rsidR="006C3705" w:rsidRDefault="006C3705">
          <w:pPr>
            <w:pStyle w:val="TOC1"/>
            <w:tabs>
              <w:tab w:val="right" w:leader="dot" w:pos="9016"/>
            </w:tabs>
            <w:rPr>
              <w:ins w:id="39" w:author="Kamal Kant Paliwal" w:date="2015-11-09T16:54:00Z"/>
              <w:rFonts w:eastAsiaTheme="minorEastAsia"/>
              <w:noProof/>
              <w:lang w:eastAsia="en-GB"/>
            </w:rPr>
          </w:pPr>
          <w:ins w:id="40" w:author="Kamal Kant Paliwal" w:date="2015-11-09T16:54:00Z">
            <w:r w:rsidRPr="00543966">
              <w:rPr>
                <w:rStyle w:val="Hyperlink"/>
                <w:noProof/>
              </w:rPr>
              <w:fldChar w:fldCharType="begin"/>
            </w:r>
            <w:r w:rsidRPr="00543966">
              <w:rPr>
                <w:rStyle w:val="Hyperlink"/>
                <w:noProof/>
              </w:rPr>
              <w:instrText xml:space="preserve"> </w:instrText>
            </w:r>
            <w:r>
              <w:rPr>
                <w:noProof/>
              </w:rPr>
              <w:instrText>HYPERLINK \l "_Toc434851393"</w:instrText>
            </w:r>
            <w:r w:rsidRPr="00543966">
              <w:rPr>
                <w:rStyle w:val="Hyperlink"/>
                <w:noProof/>
              </w:rPr>
              <w:instrText xml:space="preserve"> </w:instrText>
            </w:r>
            <w:r w:rsidRPr="00543966">
              <w:rPr>
                <w:rStyle w:val="Hyperlink"/>
                <w:noProof/>
              </w:rPr>
              <w:fldChar w:fldCharType="separate"/>
            </w:r>
            <w:r w:rsidRPr="00543966">
              <w:rPr>
                <w:rStyle w:val="Hyperlink"/>
                <w:noProof/>
              </w:rPr>
              <w:t>Features</w:t>
            </w:r>
            <w:r>
              <w:rPr>
                <w:noProof/>
                <w:webHidden/>
              </w:rPr>
              <w:tab/>
            </w:r>
            <w:r>
              <w:rPr>
                <w:noProof/>
                <w:webHidden/>
              </w:rPr>
              <w:fldChar w:fldCharType="begin"/>
            </w:r>
            <w:r>
              <w:rPr>
                <w:noProof/>
                <w:webHidden/>
              </w:rPr>
              <w:instrText xml:space="preserve"> PAGEREF _Toc434851393 \h </w:instrText>
            </w:r>
          </w:ins>
          <w:r>
            <w:rPr>
              <w:noProof/>
              <w:webHidden/>
            </w:rPr>
          </w:r>
          <w:r>
            <w:rPr>
              <w:noProof/>
              <w:webHidden/>
            </w:rPr>
            <w:fldChar w:fldCharType="separate"/>
          </w:r>
          <w:ins w:id="41" w:author="Kamal Kant Paliwal" w:date="2015-11-09T16:54:00Z">
            <w:r>
              <w:rPr>
                <w:noProof/>
                <w:webHidden/>
              </w:rPr>
              <w:t>3</w:t>
            </w:r>
            <w:r>
              <w:rPr>
                <w:noProof/>
                <w:webHidden/>
              </w:rPr>
              <w:fldChar w:fldCharType="end"/>
            </w:r>
            <w:r w:rsidRPr="00543966">
              <w:rPr>
                <w:rStyle w:val="Hyperlink"/>
                <w:noProof/>
              </w:rPr>
              <w:fldChar w:fldCharType="end"/>
            </w:r>
          </w:ins>
        </w:p>
        <w:p w14:paraId="0C8E2287" w14:textId="77777777" w:rsidR="006C3705" w:rsidRDefault="006C3705">
          <w:pPr>
            <w:pStyle w:val="TOC1"/>
            <w:tabs>
              <w:tab w:val="right" w:leader="dot" w:pos="9016"/>
            </w:tabs>
            <w:rPr>
              <w:ins w:id="42" w:author="Kamal Kant Paliwal" w:date="2015-11-09T16:54:00Z"/>
              <w:rFonts w:eastAsiaTheme="minorEastAsia"/>
              <w:noProof/>
              <w:lang w:eastAsia="en-GB"/>
            </w:rPr>
          </w:pPr>
          <w:ins w:id="43" w:author="Kamal Kant Paliwal" w:date="2015-11-09T16:54:00Z">
            <w:r w:rsidRPr="00543966">
              <w:rPr>
                <w:rStyle w:val="Hyperlink"/>
                <w:noProof/>
              </w:rPr>
              <w:fldChar w:fldCharType="begin"/>
            </w:r>
            <w:r w:rsidRPr="00543966">
              <w:rPr>
                <w:rStyle w:val="Hyperlink"/>
                <w:noProof/>
              </w:rPr>
              <w:instrText xml:space="preserve"> </w:instrText>
            </w:r>
            <w:r>
              <w:rPr>
                <w:noProof/>
              </w:rPr>
              <w:instrText>HYPERLINK \l "_Toc434851394"</w:instrText>
            </w:r>
            <w:r w:rsidRPr="00543966">
              <w:rPr>
                <w:rStyle w:val="Hyperlink"/>
                <w:noProof/>
              </w:rPr>
              <w:instrText xml:space="preserve"> </w:instrText>
            </w:r>
            <w:r w:rsidRPr="00543966">
              <w:rPr>
                <w:rStyle w:val="Hyperlink"/>
                <w:noProof/>
              </w:rPr>
              <w:fldChar w:fldCharType="separate"/>
            </w:r>
            <w:r w:rsidRPr="00543966">
              <w:rPr>
                <w:rStyle w:val="Hyperlink"/>
                <w:noProof/>
              </w:rPr>
              <w:t>Steps to deploy the AWSNotifier App</w:t>
            </w:r>
            <w:r>
              <w:rPr>
                <w:noProof/>
                <w:webHidden/>
              </w:rPr>
              <w:tab/>
            </w:r>
            <w:r>
              <w:rPr>
                <w:noProof/>
                <w:webHidden/>
              </w:rPr>
              <w:fldChar w:fldCharType="begin"/>
            </w:r>
            <w:r>
              <w:rPr>
                <w:noProof/>
                <w:webHidden/>
              </w:rPr>
              <w:instrText xml:space="preserve"> PAGEREF _Toc434851394 \h </w:instrText>
            </w:r>
          </w:ins>
          <w:r>
            <w:rPr>
              <w:noProof/>
              <w:webHidden/>
            </w:rPr>
          </w:r>
          <w:r>
            <w:rPr>
              <w:noProof/>
              <w:webHidden/>
            </w:rPr>
            <w:fldChar w:fldCharType="separate"/>
          </w:r>
          <w:ins w:id="44" w:author="Kamal Kant Paliwal" w:date="2015-11-09T16:54:00Z">
            <w:r>
              <w:rPr>
                <w:noProof/>
                <w:webHidden/>
              </w:rPr>
              <w:t>3</w:t>
            </w:r>
            <w:r>
              <w:rPr>
                <w:noProof/>
                <w:webHidden/>
              </w:rPr>
              <w:fldChar w:fldCharType="end"/>
            </w:r>
            <w:r w:rsidRPr="00543966">
              <w:rPr>
                <w:rStyle w:val="Hyperlink"/>
                <w:noProof/>
              </w:rPr>
              <w:fldChar w:fldCharType="end"/>
            </w:r>
          </w:ins>
        </w:p>
        <w:p w14:paraId="43CF599A" w14:textId="77777777" w:rsidR="006C3705" w:rsidRDefault="006C3705">
          <w:pPr>
            <w:pStyle w:val="TOC1"/>
            <w:tabs>
              <w:tab w:val="right" w:leader="dot" w:pos="9016"/>
            </w:tabs>
            <w:rPr>
              <w:ins w:id="45" w:author="Kamal Kant Paliwal" w:date="2015-11-09T16:54:00Z"/>
              <w:rFonts w:eastAsiaTheme="minorEastAsia"/>
              <w:noProof/>
              <w:lang w:eastAsia="en-GB"/>
            </w:rPr>
          </w:pPr>
          <w:ins w:id="46" w:author="Kamal Kant Paliwal" w:date="2015-11-09T16:54:00Z">
            <w:r w:rsidRPr="00543966">
              <w:rPr>
                <w:rStyle w:val="Hyperlink"/>
                <w:noProof/>
              </w:rPr>
              <w:fldChar w:fldCharType="begin"/>
            </w:r>
            <w:r w:rsidRPr="00543966">
              <w:rPr>
                <w:rStyle w:val="Hyperlink"/>
                <w:noProof/>
              </w:rPr>
              <w:instrText xml:space="preserve"> </w:instrText>
            </w:r>
            <w:r>
              <w:rPr>
                <w:noProof/>
              </w:rPr>
              <w:instrText>HYPERLINK \l "_Toc434851395"</w:instrText>
            </w:r>
            <w:r w:rsidRPr="00543966">
              <w:rPr>
                <w:rStyle w:val="Hyperlink"/>
                <w:noProof/>
              </w:rPr>
              <w:instrText xml:space="preserve"> </w:instrText>
            </w:r>
            <w:r w:rsidRPr="00543966">
              <w:rPr>
                <w:rStyle w:val="Hyperlink"/>
                <w:noProof/>
              </w:rPr>
              <w:fldChar w:fldCharType="separate"/>
            </w:r>
            <w:r w:rsidRPr="00543966">
              <w:rPr>
                <w:rStyle w:val="Hyperlink"/>
                <w:noProof/>
              </w:rPr>
              <w:t>Steps to use the AWSNotifier APP.</w:t>
            </w:r>
            <w:r>
              <w:rPr>
                <w:noProof/>
                <w:webHidden/>
              </w:rPr>
              <w:tab/>
            </w:r>
            <w:r>
              <w:rPr>
                <w:noProof/>
                <w:webHidden/>
              </w:rPr>
              <w:fldChar w:fldCharType="begin"/>
            </w:r>
            <w:r>
              <w:rPr>
                <w:noProof/>
                <w:webHidden/>
              </w:rPr>
              <w:instrText xml:space="preserve"> PAGEREF _Toc434851395 \h </w:instrText>
            </w:r>
          </w:ins>
          <w:r>
            <w:rPr>
              <w:noProof/>
              <w:webHidden/>
            </w:rPr>
          </w:r>
          <w:r>
            <w:rPr>
              <w:noProof/>
              <w:webHidden/>
            </w:rPr>
            <w:fldChar w:fldCharType="separate"/>
          </w:r>
          <w:ins w:id="47" w:author="Kamal Kant Paliwal" w:date="2015-11-09T16:54:00Z">
            <w:r>
              <w:rPr>
                <w:noProof/>
                <w:webHidden/>
              </w:rPr>
              <w:t>5</w:t>
            </w:r>
            <w:r>
              <w:rPr>
                <w:noProof/>
                <w:webHidden/>
              </w:rPr>
              <w:fldChar w:fldCharType="end"/>
            </w:r>
            <w:r w:rsidRPr="00543966">
              <w:rPr>
                <w:rStyle w:val="Hyperlink"/>
                <w:noProof/>
              </w:rPr>
              <w:fldChar w:fldCharType="end"/>
            </w:r>
          </w:ins>
        </w:p>
        <w:p w14:paraId="04AD4A82" w14:textId="77777777" w:rsidR="006C3705" w:rsidRDefault="006C3705">
          <w:pPr>
            <w:pStyle w:val="TOC1"/>
            <w:tabs>
              <w:tab w:val="right" w:leader="dot" w:pos="9016"/>
            </w:tabs>
            <w:rPr>
              <w:ins w:id="48" w:author="Kamal Kant Paliwal" w:date="2015-11-09T16:54:00Z"/>
              <w:rFonts w:eastAsiaTheme="minorEastAsia"/>
              <w:noProof/>
              <w:lang w:eastAsia="en-GB"/>
            </w:rPr>
          </w:pPr>
          <w:ins w:id="49" w:author="Kamal Kant Paliwal" w:date="2015-11-09T16:54:00Z">
            <w:r w:rsidRPr="00543966">
              <w:rPr>
                <w:rStyle w:val="Hyperlink"/>
                <w:noProof/>
              </w:rPr>
              <w:fldChar w:fldCharType="begin"/>
            </w:r>
            <w:r w:rsidRPr="00543966">
              <w:rPr>
                <w:rStyle w:val="Hyperlink"/>
                <w:noProof/>
              </w:rPr>
              <w:instrText xml:space="preserve"> </w:instrText>
            </w:r>
            <w:r>
              <w:rPr>
                <w:noProof/>
              </w:rPr>
              <w:instrText>HYPERLINK \l "_Toc434851396"</w:instrText>
            </w:r>
            <w:r w:rsidRPr="00543966">
              <w:rPr>
                <w:rStyle w:val="Hyperlink"/>
                <w:noProof/>
              </w:rPr>
              <w:instrText xml:space="preserve"> </w:instrText>
            </w:r>
            <w:r w:rsidRPr="00543966">
              <w:rPr>
                <w:rStyle w:val="Hyperlink"/>
                <w:noProof/>
              </w:rPr>
              <w:fldChar w:fldCharType="separate"/>
            </w:r>
            <w:r w:rsidRPr="00543966">
              <w:rPr>
                <w:rStyle w:val="Hyperlink"/>
                <w:noProof/>
              </w:rPr>
              <w:t>Steps to configure SNS on AWS</w:t>
            </w:r>
            <w:r>
              <w:rPr>
                <w:noProof/>
                <w:webHidden/>
              </w:rPr>
              <w:tab/>
            </w:r>
            <w:r>
              <w:rPr>
                <w:noProof/>
                <w:webHidden/>
              </w:rPr>
              <w:fldChar w:fldCharType="begin"/>
            </w:r>
            <w:r>
              <w:rPr>
                <w:noProof/>
                <w:webHidden/>
              </w:rPr>
              <w:instrText xml:space="preserve"> PAGEREF _Toc434851396 \h </w:instrText>
            </w:r>
          </w:ins>
          <w:r>
            <w:rPr>
              <w:noProof/>
              <w:webHidden/>
            </w:rPr>
          </w:r>
          <w:r>
            <w:rPr>
              <w:noProof/>
              <w:webHidden/>
            </w:rPr>
            <w:fldChar w:fldCharType="separate"/>
          </w:r>
          <w:ins w:id="50" w:author="Kamal Kant Paliwal" w:date="2015-11-09T16:54:00Z">
            <w:r>
              <w:rPr>
                <w:noProof/>
                <w:webHidden/>
              </w:rPr>
              <w:t>6</w:t>
            </w:r>
            <w:r>
              <w:rPr>
                <w:noProof/>
                <w:webHidden/>
              </w:rPr>
              <w:fldChar w:fldCharType="end"/>
            </w:r>
            <w:r w:rsidRPr="00543966">
              <w:rPr>
                <w:rStyle w:val="Hyperlink"/>
                <w:noProof/>
              </w:rPr>
              <w:fldChar w:fldCharType="end"/>
            </w:r>
          </w:ins>
        </w:p>
        <w:p w14:paraId="070FFD60" w14:textId="77777777" w:rsidR="006C3705" w:rsidRDefault="006C3705">
          <w:pPr>
            <w:pStyle w:val="TOC1"/>
            <w:tabs>
              <w:tab w:val="right" w:leader="dot" w:pos="9016"/>
            </w:tabs>
            <w:rPr>
              <w:ins w:id="51" w:author="Kamal Kant Paliwal" w:date="2015-11-09T16:54:00Z"/>
              <w:rFonts w:eastAsiaTheme="minorEastAsia"/>
              <w:noProof/>
              <w:lang w:eastAsia="en-GB"/>
            </w:rPr>
          </w:pPr>
          <w:ins w:id="52" w:author="Kamal Kant Paliwal" w:date="2015-11-09T16:54:00Z">
            <w:r w:rsidRPr="00543966">
              <w:rPr>
                <w:rStyle w:val="Hyperlink"/>
                <w:noProof/>
              </w:rPr>
              <w:fldChar w:fldCharType="begin"/>
            </w:r>
            <w:r w:rsidRPr="00543966">
              <w:rPr>
                <w:rStyle w:val="Hyperlink"/>
                <w:noProof/>
              </w:rPr>
              <w:instrText xml:space="preserve"> </w:instrText>
            </w:r>
            <w:r>
              <w:rPr>
                <w:noProof/>
              </w:rPr>
              <w:instrText>HYPERLINK \l "_Toc434851397"</w:instrText>
            </w:r>
            <w:r w:rsidRPr="00543966">
              <w:rPr>
                <w:rStyle w:val="Hyperlink"/>
                <w:noProof/>
              </w:rPr>
              <w:instrText xml:space="preserve"> </w:instrText>
            </w:r>
            <w:r w:rsidRPr="00543966">
              <w:rPr>
                <w:rStyle w:val="Hyperlink"/>
                <w:noProof/>
              </w:rPr>
              <w:fldChar w:fldCharType="separate"/>
            </w:r>
            <w:r w:rsidRPr="00543966">
              <w:rPr>
                <w:rStyle w:val="Hyperlink"/>
                <w:noProof/>
              </w:rPr>
              <w:t>Configure Notification on AWS Cloudwatch</w:t>
            </w:r>
            <w:r>
              <w:rPr>
                <w:noProof/>
                <w:webHidden/>
              </w:rPr>
              <w:tab/>
            </w:r>
            <w:r>
              <w:rPr>
                <w:noProof/>
                <w:webHidden/>
              </w:rPr>
              <w:fldChar w:fldCharType="begin"/>
            </w:r>
            <w:r>
              <w:rPr>
                <w:noProof/>
                <w:webHidden/>
              </w:rPr>
              <w:instrText xml:space="preserve"> PAGEREF _Toc434851397 \h </w:instrText>
            </w:r>
          </w:ins>
          <w:r>
            <w:rPr>
              <w:noProof/>
              <w:webHidden/>
            </w:rPr>
          </w:r>
          <w:r>
            <w:rPr>
              <w:noProof/>
              <w:webHidden/>
            </w:rPr>
            <w:fldChar w:fldCharType="separate"/>
          </w:r>
          <w:ins w:id="53" w:author="Kamal Kant Paliwal" w:date="2015-11-09T16:54:00Z">
            <w:r>
              <w:rPr>
                <w:noProof/>
                <w:webHidden/>
              </w:rPr>
              <w:t>8</w:t>
            </w:r>
            <w:r>
              <w:rPr>
                <w:noProof/>
                <w:webHidden/>
              </w:rPr>
              <w:fldChar w:fldCharType="end"/>
            </w:r>
            <w:r w:rsidRPr="00543966">
              <w:rPr>
                <w:rStyle w:val="Hyperlink"/>
                <w:noProof/>
              </w:rPr>
              <w:fldChar w:fldCharType="end"/>
            </w:r>
          </w:ins>
        </w:p>
        <w:p w14:paraId="0B77FC6F" w14:textId="77777777" w:rsidR="006C3705" w:rsidRDefault="006C3705">
          <w:pPr>
            <w:pStyle w:val="TOC1"/>
            <w:tabs>
              <w:tab w:val="right" w:leader="dot" w:pos="9016"/>
            </w:tabs>
            <w:rPr>
              <w:ins w:id="54" w:author="Kamal Kant Paliwal" w:date="2015-11-09T16:54:00Z"/>
              <w:rFonts w:eastAsiaTheme="minorEastAsia"/>
              <w:noProof/>
              <w:lang w:eastAsia="en-GB"/>
            </w:rPr>
          </w:pPr>
          <w:ins w:id="55" w:author="Kamal Kant Paliwal" w:date="2015-11-09T16:54:00Z">
            <w:r w:rsidRPr="00543966">
              <w:rPr>
                <w:rStyle w:val="Hyperlink"/>
                <w:noProof/>
              </w:rPr>
              <w:fldChar w:fldCharType="begin"/>
            </w:r>
            <w:r w:rsidRPr="00543966">
              <w:rPr>
                <w:rStyle w:val="Hyperlink"/>
                <w:noProof/>
              </w:rPr>
              <w:instrText xml:space="preserve"> </w:instrText>
            </w:r>
            <w:r>
              <w:rPr>
                <w:noProof/>
              </w:rPr>
              <w:instrText>HYPERLINK \l "_Toc434851398"</w:instrText>
            </w:r>
            <w:r w:rsidRPr="00543966">
              <w:rPr>
                <w:rStyle w:val="Hyperlink"/>
                <w:noProof/>
              </w:rPr>
              <w:instrText xml:space="preserve"> </w:instrText>
            </w:r>
            <w:r w:rsidRPr="00543966">
              <w:rPr>
                <w:rStyle w:val="Hyperlink"/>
                <w:noProof/>
              </w:rPr>
              <w:fldChar w:fldCharType="separate"/>
            </w:r>
            <w:r w:rsidRPr="00543966">
              <w:rPr>
                <w:rStyle w:val="Hyperlink"/>
                <w:noProof/>
              </w:rPr>
              <w:t>Appendix</w:t>
            </w:r>
            <w:r>
              <w:rPr>
                <w:noProof/>
                <w:webHidden/>
              </w:rPr>
              <w:tab/>
            </w:r>
            <w:r>
              <w:rPr>
                <w:noProof/>
                <w:webHidden/>
              </w:rPr>
              <w:fldChar w:fldCharType="begin"/>
            </w:r>
            <w:r>
              <w:rPr>
                <w:noProof/>
                <w:webHidden/>
              </w:rPr>
              <w:instrText xml:space="preserve"> PAGEREF _Toc434851398 \h </w:instrText>
            </w:r>
          </w:ins>
          <w:r>
            <w:rPr>
              <w:noProof/>
              <w:webHidden/>
            </w:rPr>
          </w:r>
          <w:r>
            <w:rPr>
              <w:noProof/>
              <w:webHidden/>
            </w:rPr>
            <w:fldChar w:fldCharType="separate"/>
          </w:r>
          <w:ins w:id="56" w:author="Kamal Kant Paliwal" w:date="2015-11-09T16:54:00Z">
            <w:r>
              <w:rPr>
                <w:noProof/>
                <w:webHidden/>
              </w:rPr>
              <w:t>9</w:t>
            </w:r>
            <w:r>
              <w:rPr>
                <w:noProof/>
                <w:webHidden/>
              </w:rPr>
              <w:fldChar w:fldCharType="end"/>
            </w:r>
            <w:r w:rsidRPr="00543966">
              <w:rPr>
                <w:rStyle w:val="Hyperlink"/>
                <w:noProof/>
              </w:rPr>
              <w:fldChar w:fldCharType="end"/>
            </w:r>
          </w:ins>
        </w:p>
        <w:p w14:paraId="151BD66A" w14:textId="77777777" w:rsidR="006C3705" w:rsidRDefault="006C3705">
          <w:pPr>
            <w:pStyle w:val="TOC2"/>
            <w:tabs>
              <w:tab w:val="right" w:leader="dot" w:pos="9016"/>
            </w:tabs>
            <w:rPr>
              <w:ins w:id="57" w:author="Kamal Kant Paliwal" w:date="2015-11-09T16:54:00Z"/>
              <w:rFonts w:eastAsiaTheme="minorEastAsia"/>
              <w:noProof/>
              <w:lang w:eastAsia="en-GB"/>
            </w:rPr>
          </w:pPr>
          <w:ins w:id="58" w:author="Kamal Kant Paliwal" w:date="2015-11-09T16:54:00Z">
            <w:r w:rsidRPr="00543966">
              <w:rPr>
                <w:rStyle w:val="Hyperlink"/>
                <w:noProof/>
              </w:rPr>
              <w:fldChar w:fldCharType="begin"/>
            </w:r>
            <w:r w:rsidRPr="00543966">
              <w:rPr>
                <w:rStyle w:val="Hyperlink"/>
                <w:noProof/>
              </w:rPr>
              <w:instrText xml:space="preserve"> </w:instrText>
            </w:r>
            <w:r>
              <w:rPr>
                <w:noProof/>
              </w:rPr>
              <w:instrText>HYPERLINK \l "_Toc434851399"</w:instrText>
            </w:r>
            <w:r w:rsidRPr="00543966">
              <w:rPr>
                <w:rStyle w:val="Hyperlink"/>
                <w:noProof/>
              </w:rPr>
              <w:instrText xml:space="preserve"> </w:instrText>
            </w:r>
            <w:r w:rsidRPr="00543966">
              <w:rPr>
                <w:rStyle w:val="Hyperlink"/>
                <w:noProof/>
              </w:rPr>
              <w:fldChar w:fldCharType="separate"/>
            </w:r>
            <w:r w:rsidRPr="00543966">
              <w:rPr>
                <w:rStyle w:val="Hyperlink"/>
                <w:noProof/>
              </w:rPr>
              <w:t xml:space="preserve">Get </w:t>
            </w:r>
            <w:r w:rsidRPr="00543966">
              <w:rPr>
                <w:rStyle w:val="Hyperlink"/>
                <w:rFonts w:eastAsia="Times New Roman"/>
                <w:noProof/>
              </w:rPr>
              <w:t>Nexmo API Keys</w:t>
            </w:r>
            <w:r>
              <w:rPr>
                <w:noProof/>
                <w:webHidden/>
              </w:rPr>
              <w:tab/>
            </w:r>
            <w:r>
              <w:rPr>
                <w:noProof/>
                <w:webHidden/>
              </w:rPr>
              <w:fldChar w:fldCharType="begin"/>
            </w:r>
            <w:r>
              <w:rPr>
                <w:noProof/>
                <w:webHidden/>
              </w:rPr>
              <w:instrText xml:space="preserve"> PAGEREF _Toc434851399 \h </w:instrText>
            </w:r>
          </w:ins>
          <w:r>
            <w:rPr>
              <w:noProof/>
              <w:webHidden/>
            </w:rPr>
          </w:r>
          <w:r>
            <w:rPr>
              <w:noProof/>
              <w:webHidden/>
            </w:rPr>
            <w:fldChar w:fldCharType="separate"/>
          </w:r>
          <w:ins w:id="59" w:author="Kamal Kant Paliwal" w:date="2015-11-09T16:54:00Z">
            <w:r>
              <w:rPr>
                <w:noProof/>
                <w:webHidden/>
              </w:rPr>
              <w:t>9</w:t>
            </w:r>
            <w:r>
              <w:rPr>
                <w:noProof/>
                <w:webHidden/>
              </w:rPr>
              <w:fldChar w:fldCharType="end"/>
            </w:r>
            <w:r w:rsidRPr="00543966">
              <w:rPr>
                <w:rStyle w:val="Hyperlink"/>
                <w:noProof/>
              </w:rPr>
              <w:fldChar w:fldCharType="end"/>
            </w:r>
          </w:ins>
        </w:p>
        <w:p w14:paraId="0F4A9023" w14:textId="77777777" w:rsidR="00C84D1B" w:rsidDel="004652F8" w:rsidRDefault="00A650C6">
          <w:pPr>
            <w:pStyle w:val="TOC1"/>
            <w:tabs>
              <w:tab w:val="right" w:leader="dot" w:pos="9016"/>
            </w:tabs>
            <w:rPr>
              <w:del w:id="60" w:author="Kamal Kant Paliwal" w:date="2015-10-26T12:30:00Z"/>
              <w:noProof/>
            </w:rPr>
          </w:pPr>
          <w:ins w:id="61" w:author="Nirav Trivedi" w:date="2015-10-26T14:30:00Z">
            <w:del w:id="62" w:author="Kamal Kant Paliwal" w:date="2015-11-09T13:13:00Z">
              <w:r w:rsidRPr="00E971E8" w:rsidDel="00E971E8">
                <w:rPr>
                  <w:rStyle w:val="Hyperlink"/>
                  <w:noProof/>
                </w:rPr>
                <w:delText>AWSNotifier</w:delText>
              </w:r>
            </w:del>
          </w:ins>
          <w:del w:id="63" w:author="Kamal Kant Paliwal" w:date="2015-10-26T12:30:00Z">
            <w:r w:rsidR="00C84D1B" w:rsidRPr="004652F8" w:rsidDel="004652F8">
              <w:rPr>
                <w:rStyle w:val="Hyperlink"/>
                <w:noProof/>
              </w:rPr>
              <w:delText>Use Case:</w:delText>
            </w:r>
            <w:r w:rsidR="00C84D1B" w:rsidDel="004652F8">
              <w:rPr>
                <w:noProof/>
                <w:webHidden/>
              </w:rPr>
              <w:tab/>
              <w:delText>2</w:delText>
            </w:r>
          </w:del>
        </w:p>
        <w:p w14:paraId="3A8854EC" w14:textId="77777777" w:rsidR="00C84D1B" w:rsidDel="004652F8" w:rsidRDefault="00C84D1B">
          <w:pPr>
            <w:pStyle w:val="TOC1"/>
            <w:tabs>
              <w:tab w:val="right" w:leader="dot" w:pos="9016"/>
            </w:tabs>
            <w:rPr>
              <w:del w:id="64" w:author="Kamal Kant Paliwal" w:date="2015-10-26T12:30:00Z"/>
              <w:noProof/>
            </w:rPr>
          </w:pPr>
          <w:del w:id="65" w:author="Kamal Kant Paliwal" w:date="2015-10-26T12:30:00Z">
            <w:r w:rsidRPr="004652F8" w:rsidDel="004652F8">
              <w:rPr>
                <w:rStyle w:val="Hyperlink"/>
                <w:noProof/>
              </w:rPr>
              <w:delText>Introduction</w:delText>
            </w:r>
            <w:r w:rsidDel="004652F8">
              <w:rPr>
                <w:noProof/>
                <w:webHidden/>
              </w:rPr>
              <w:tab/>
              <w:delText>2</w:delText>
            </w:r>
          </w:del>
        </w:p>
        <w:p w14:paraId="1B2EC325" w14:textId="77777777" w:rsidR="00C84D1B" w:rsidDel="004652F8" w:rsidRDefault="00C84D1B">
          <w:pPr>
            <w:pStyle w:val="TOC1"/>
            <w:tabs>
              <w:tab w:val="right" w:leader="dot" w:pos="9016"/>
            </w:tabs>
            <w:rPr>
              <w:del w:id="66" w:author="Kamal Kant Paliwal" w:date="2015-10-26T12:30:00Z"/>
              <w:noProof/>
            </w:rPr>
          </w:pPr>
          <w:del w:id="67" w:author="Kamal Kant Paliwal" w:date="2015-10-26T12:30:00Z">
            <w:r w:rsidRPr="004652F8" w:rsidDel="004652F8">
              <w:rPr>
                <w:rStyle w:val="Hyperlink"/>
                <w:noProof/>
              </w:rPr>
              <w:delText>Prerequisite</w:delText>
            </w:r>
            <w:r w:rsidDel="004652F8">
              <w:rPr>
                <w:noProof/>
                <w:webHidden/>
              </w:rPr>
              <w:tab/>
              <w:delText>2</w:delText>
            </w:r>
          </w:del>
        </w:p>
        <w:p w14:paraId="6C011B03" w14:textId="77777777" w:rsidR="00C84D1B" w:rsidDel="004652F8" w:rsidRDefault="00C84D1B">
          <w:pPr>
            <w:pStyle w:val="TOC1"/>
            <w:tabs>
              <w:tab w:val="right" w:leader="dot" w:pos="9016"/>
            </w:tabs>
            <w:rPr>
              <w:del w:id="68" w:author="Kamal Kant Paliwal" w:date="2015-10-26T12:30:00Z"/>
              <w:noProof/>
            </w:rPr>
          </w:pPr>
          <w:del w:id="69" w:author="Kamal Kant Paliwal" w:date="2015-10-26T12:30:00Z">
            <w:r w:rsidRPr="004652F8" w:rsidDel="004652F8">
              <w:rPr>
                <w:rStyle w:val="Hyperlink"/>
                <w:noProof/>
              </w:rPr>
              <w:delText>Features</w:delText>
            </w:r>
            <w:r w:rsidDel="004652F8">
              <w:rPr>
                <w:noProof/>
                <w:webHidden/>
              </w:rPr>
              <w:tab/>
              <w:delText>2</w:delText>
            </w:r>
          </w:del>
        </w:p>
        <w:p w14:paraId="01762141" w14:textId="77777777" w:rsidR="00C84D1B" w:rsidDel="004652F8" w:rsidRDefault="00C84D1B">
          <w:pPr>
            <w:pStyle w:val="TOC1"/>
            <w:tabs>
              <w:tab w:val="right" w:leader="dot" w:pos="9016"/>
            </w:tabs>
            <w:rPr>
              <w:del w:id="70" w:author="Kamal Kant Paliwal" w:date="2015-10-26T12:30:00Z"/>
              <w:noProof/>
            </w:rPr>
          </w:pPr>
          <w:del w:id="71" w:author="Kamal Kant Paliwal" w:date="2015-10-26T12:30:00Z">
            <w:r w:rsidRPr="004652F8" w:rsidDel="004652F8">
              <w:rPr>
                <w:rStyle w:val="Hyperlink"/>
                <w:noProof/>
              </w:rPr>
              <w:delText>Step 1: To Deploy the APP</w:delText>
            </w:r>
            <w:r w:rsidDel="004652F8">
              <w:rPr>
                <w:noProof/>
                <w:webHidden/>
              </w:rPr>
              <w:tab/>
              <w:delText>2</w:delText>
            </w:r>
          </w:del>
        </w:p>
        <w:p w14:paraId="2BE6621A" w14:textId="77777777" w:rsidR="00C84D1B" w:rsidDel="004652F8" w:rsidRDefault="00C84D1B">
          <w:pPr>
            <w:pStyle w:val="TOC1"/>
            <w:tabs>
              <w:tab w:val="right" w:leader="dot" w:pos="9016"/>
            </w:tabs>
            <w:rPr>
              <w:del w:id="72" w:author="Kamal Kant Paliwal" w:date="2015-10-26T12:30:00Z"/>
              <w:noProof/>
            </w:rPr>
          </w:pPr>
          <w:del w:id="73" w:author="Kamal Kant Paliwal" w:date="2015-10-26T12:30:00Z">
            <w:r w:rsidRPr="004652F8" w:rsidDel="004652F8">
              <w:rPr>
                <w:rStyle w:val="Hyperlink"/>
                <w:noProof/>
              </w:rPr>
              <w:delText>AWS security settings</w:delText>
            </w:r>
            <w:r w:rsidDel="004652F8">
              <w:rPr>
                <w:noProof/>
                <w:webHidden/>
              </w:rPr>
              <w:tab/>
              <w:delText>3</w:delText>
            </w:r>
          </w:del>
        </w:p>
        <w:p w14:paraId="404E4EB9" w14:textId="77777777" w:rsidR="00C84D1B" w:rsidDel="004652F8" w:rsidRDefault="00C84D1B">
          <w:pPr>
            <w:pStyle w:val="TOC1"/>
            <w:tabs>
              <w:tab w:val="right" w:leader="dot" w:pos="9016"/>
            </w:tabs>
            <w:rPr>
              <w:del w:id="74" w:author="Kamal Kant Paliwal" w:date="2015-10-26T12:30:00Z"/>
              <w:noProof/>
            </w:rPr>
          </w:pPr>
          <w:del w:id="75" w:author="Kamal Kant Paliwal" w:date="2015-10-26T12:30:00Z">
            <w:r w:rsidRPr="004652F8" w:rsidDel="004652F8">
              <w:rPr>
                <w:rStyle w:val="Hyperlink"/>
                <w:noProof/>
              </w:rPr>
              <w:delText xml:space="preserve">Step 2: Get </w:delText>
            </w:r>
            <w:r w:rsidRPr="004652F8" w:rsidDel="004652F8">
              <w:rPr>
                <w:rStyle w:val="Hyperlink"/>
                <w:rFonts w:eastAsia="Times New Roman"/>
                <w:noProof/>
              </w:rPr>
              <w:delText>Nexmo API Keys</w:delText>
            </w:r>
            <w:r w:rsidDel="004652F8">
              <w:rPr>
                <w:noProof/>
                <w:webHidden/>
              </w:rPr>
              <w:tab/>
              <w:delText>4</w:delText>
            </w:r>
          </w:del>
        </w:p>
        <w:p w14:paraId="172ED4EE" w14:textId="77777777" w:rsidR="00C84D1B" w:rsidDel="004652F8" w:rsidRDefault="00C84D1B">
          <w:pPr>
            <w:pStyle w:val="TOC1"/>
            <w:tabs>
              <w:tab w:val="right" w:leader="dot" w:pos="9016"/>
            </w:tabs>
            <w:rPr>
              <w:del w:id="76" w:author="Kamal Kant Paliwal" w:date="2015-10-26T12:30:00Z"/>
              <w:noProof/>
            </w:rPr>
          </w:pPr>
          <w:del w:id="77" w:author="Kamal Kant Paliwal" w:date="2015-10-26T12:30:00Z">
            <w:r w:rsidRPr="004652F8" w:rsidDel="004652F8">
              <w:rPr>
                <w:rStyle w:val="Hyperlink"/>
                <w:noProof/>
              </w:rPr>
              <w:delText>Step 3: How to use AWSNotfier APP.</w:delText>
            </w:r>
            <w:r w:rsidDel="004652F8">
              <w:rPr>
                <w:noProof/>
                <w:webHidden/>
              </w:rPr>
              <w:tab/>
              <w:delText>5</w:delText>
            </w:r>
          </w:del>
        </w:p>
        <w:p w14:paraId="7AAB75CA" w14:textId="77777777" w:rsidR="00C84D1B" w:rsidDel="004652F8" w:rsidRDefault="00C84D1B">
          <w:pPr>
            <w:pStyle w:val="TOC1"/>
            <w:tabs>
              <w:tab w:val="right" w:leader="dot" w:pos="9016"/>
            </w:tabs>
            <w:rPr>
              <w:del w:id="78" w:author="Kamal Kant Paliwal" w:date="2015-10-26T12:30:00Z"/>
              <w:noProof/>
            </w:rPr>
          </w:pPr>
          <w:del w:id="79" w:author="Kamal Kant Paliwal" w:date="2015-10-26T12:30:00Z">
            <w:r w:rsidRPr="004652F8" w:rsidDel="004652F8">
              <w:rPr>
                <w:rStyle w:val="Hyperlink"/>
                <w:noProof/>
              </w:rPr>
              <w:delText>Step 4: Configure SNS on AWS</w:delText>
            </w:r>
            <w:r w:rsidDel="004652F8">
              <w:rPr>
                <w:noProof/>
                <w:webHidden/>
              </w:rPr>
              <w:tab/>
              <w:delText>6</w:delText>
            </w:r>
          </w:del>
        </w:p>
        <w:p w14:paraId="1ED2C397" w14:textId="77777777" w:rsidR="00C84D1B" w:rsidDel="004652F8" w:rsidRDefault="00C84D1B">
          <w:pPr>
            <w:pStyle w:val="TOC1"/>
            <w:tabs>
              <w:tab w:val="right" w:leader="dot" w:pos="9016"/>
            </w:tabs>
            <w:rPr>
              <w:del w:id="80" w:author="Kamal Kant Paliwal" w:date="2015-10-26T12:30:00Z"/>
              <w:noProof/>
            </w:rPr>
          </w:pPr>
          <w:del w:id="81" w:author="Kamal Kant Paliwal" w:date="2015-10-26T12:30:00Z">
            <w:r w:rsidRPr="004652F8" w:rsidDel="004652F8">
              <w:rPr>
                <w:rStyle w:val="Hyperlink"/>
                <w:noProof/>
              </w:rPr>
              <w:delText>Step 5: Configure Notification on AWS Cloudwatch</w:delText>
            </w:r>
            <w:r w:rsidDel="004652F8">
              <w:rPr>
                <w:noProof/>
                <w:webHidden/>
              </w:rPr>
              <w:tab/>
              <w:delText>7</w:delText>
            </w:r>
          </w:del>
        </w:p>
        <w:p w14:paraId="16A63F6A" w14:textId="77777777" w:rsidR="00C84D1B" w:rsidRDefault="00C84D1B">
          <w:pPr>
            <w:rPr>
              <w:ins w:id="82" w:author="Kamal Kant Paliwal" w:date="2015-10-26T12:27:00Z"/>
            </w:rPr>
          </w:pPr>
          <w:ins w:id="83" w:author="Kamal Kant Paliwal" w:date="2015-10-26T12:27:00Z">
            <w:r>
              <w:rPr>
                <w:b/>
                <w:bCs/>
                <w:noProof/>
              </w:rPr>
              <w:fldChar w:fldCharType="end"/>
            </w:r>
          </w:ins>
        </w:p>
        <w:customXmlInsRangeStart w:id="84" w:author="Kamal Kant Paliwal" w:date="2015-10-26T12:27:00Z"/>
      </w:sdtContent>
    </w:sdt>
    <w:customXmlInsRangeEnd w:id="84"/>
    <w:p w14:paraId="02DB8AE5" w14:textId="77777777" w:rsidR="00C84D1B" w:rsidRDefault="00C84D1B">
      <w:pPr>
        <w:rPr>
          <w:ins w:id="85" w:author="Kamal Kant Paliwal" w:date="2015-10-26T12:27:00Z"/>
          <w:rFonts w:asciiTheme="majorHAnsi" w:eastAsiaTheme="majorEastAsia" w:hAnsiTheme="majorHAnsi" w:cstheme="majorBidi"/>
          <w:color w:val="2E74B5" w:themeColor="accent1" w:themeShade="BF"/>
          <w:sz w:val="32"/>
          <w:szCs w:val="32"/>
        </w:rPr>
      </w:pPr>
      <w:ins w:id="86" w:author="Kamal Kant Paliwal" w:date="2015-10-26T12:27:00Z">
        <w:r>
          <w:br w:type="page"/>
        </w:r>
      </w:ins>
    </w:p>
    <w:p w14:paraId="3B6C2E4F" w14:textId="77777777" w:rsidR="00C84D1B" w:rsidRDefault="00C84D1B" w:rsidP="00577A0B">
      <w:pPr>
        <w:pStyle w:val="Heading1"/>
        <w:rPr>
          <w:ins w:id="87" w:author="Kamal Kant Paliwal" w:date="2015-10-26T12:27:00Z"/>
        </w:rPr>
      </w:pPr>
    </w:p>
    <w:p w14:paraId="6A5B86C0" w14:textId="352D4364" w:rsidR="00FC29D5" w:rsidRPr="00FC29D5" w:rsidRDefault="00FC29D5">
      <w:pPr>
        <w:rPr>
          <w:ins w:id="88" w:author="Kamal Kant Paliwal" w:date="2015-11-09T12:21:00Z"/>
          <w:rPrChange w:id="89" w:author="Kamal Kant Paliwal" w:date="2015-11-09T12:22:00Z">
            <w:rPr>
              <w:ins w:id="90" w:author="Kamal Kant Paliwal" w:date="2015-11-09T12:21:00Z"/>
            </w:rPr>
          </w:rPrChange>
        </w:rPr>
        <w:pPrChange w:id="91" w:author="Kamal Kant Paliwal" w:date="2015-11-09T12:22:00Z">
          <w:pPr>
            <w:pStyle w:val="Heading1"/>
          </w:pPr>
        </w:pPrChange>
      </w:pPr>
    </w:p>
    <w:p w14:paraId="798B1DC1" w14:textId="0ABBA0EA" w:rsidR="0099418D" w:rsidRDefault="0099418D" w:rsidP="0099418D">
      <w:pPr>
        <w:pStyle w:val="Heading1"/>
        <w:rPr>
          <w:moveTo w:id="92" w:author="Kamal Kant Paliwal" w:date="2015-11-09T12:28:00Z"/>
        </w:rPr>
      </w:pPr>
      <w:bookmarkStart w:id="93" w:name="_Toc434851390"/>
      <w:moveToRangeStart w:id="94" w:author="Kamal Kant Paliwal" w:date="2015-11-09T12:28:00Z" w:name="move434835422"/>
      <w:moveTo w:id="95" w:author="Kamal Kant Paliwal" w:date="2015-11-09T12:28:00Z">
        <w:r>
          <w:t>Introduction</w:t>
        </w:r>
        <w:bookmarkEnd w:id="93"/>
      </w:moveTo>
    </w:p>
    <w:p w14:paraId="12F0C688" w14:textId="77777777" w:rsidR="007D07E1" w:rsidRDefault="00802B49" w:rsidP="0099418D">
      <w:pPr>
        <w:rPr>
          <w:ins w:id="96" w:author="Kamal Kant Paliwal" w:date="2015-11-09T15:52:00Z"/>
          <w:rFonts w:ascii="Segoe UI" w:hAnsi="Segoe UI" w:cs="Segoe UI"/>
          <w:color w:val="000000"/>
          <w:sz w:val="20"/>
          <w:szCs w:val="20"/>
        </w:rPr>
      </w:pPr>
      <w:ins w:id="97" w:author="Kamal Kant Paliwal" w:date="2015-11-09T15:21:00Z">
        <w:r w:rsidRPr="00802B49">
          <w:rPr>
            <w:rFonts w:ascii="Segoe UI" w:hAnsi="Segoe UI" w:cs="Segoe UI"/>
            <w:color w:val="000000"/>
            <w:sz w:val="20"/>
            <w:szCs w:val="20"/>
            <w:rPrChange w:id="98" w:author="Kamal Kant Paliwal" w:date="2015-11-09T15:22:00Z">
              <w:rPr>
                <w:rFonts w:ascii="Helvetica" w:hAnsi="Helvetica" w:cs="Helvetica"/>
                <w:color w:val="333333"/>
                <w:sz w:val="21"/>
                <w:szCs w:val="21"/>
              </w:rPr>
            </w:rPrChange>
          </w:rPr>
          <w:t xml:space="preserve">For </w:t>
        </w:r>
      </w:ins>
      <w:ins w:id="99" w:author="Kamal Kant Paliwal" w:date="2015-11-09T15:24:00Z">
        <w:r>
          <w:rPr>
            <w:rFonts w:ascii="Segoe UI" w:hAnsi="Segoe UI" w:cs="Segoe UI"/>
            <w:color w:val="000000"/>
            <w:sz w:val="20"/>
            <w:szCs w:val="20"/>
          </w:rPr>
          <w:t xml:space="preserve">system-wide visibility into </w:t>
        </w:r>
      </w:ins>
      <w:ins w:id="100" w:author="Kamal Kant Paliwal" w:date="2015-11-09T15:21:00Z">
        <w:r w:rsidRPr="00802B49">
          <w:rPr>
            <w:rFonts w:ascii="Segoe UI" w:hAnsi="Segoe UI" w:cs="Segoe UI"/>
            <w:color w:val="000000"/>
            <w:sz w:val="20"/>
            <w:szCs w:val="20"/>
            <w:rPrChange w:id="101" w:author="Kamal Kant Paliwal" w:date="2015-11-09T15:22:00Z">
              <w:rPr>
                <w:rFonts w:ascii="Helvetica" w:hAnsi="Helvetica" w:cs="Helvetica"/>
                <w:color w:val="333333"/>
                <w:sz w:val="21"/>
                <w:szCs w:val="21"/>
              </w:rPr>
            </w:rPrChange>
          </w:rPr>
          <w:t>AWS cloud resources and applications,</w:t>
        </w:r>
        <w:r>
          <w:rPr>
            <w:rFonts w:ascii="Segoe UI" w:hAnsi="Segoe UI" w:cs="Segoe UI"/>
            <w:color w:val="000000"/>
            <w:sz w:val="20"/>
            <w:szCs w:val="20"/>
          </w:rPr>
          <w:t xml:space="preserve"> </w:t>
        </w:r>
      </w:ins>
      <w:ins w:id="102" w:author="Kamal Kant Paliwal" w:date="2015-11-09T15:16:00Z">
        <w:r w:rsidR="00185EB6">
          <w:rPr>
            <w:rFonts w:ascii="Segoe UI" w:hAnsi="Segoe UI" w:cs="Segoe UI"/>
            <w:color w:val="000000"/>
            <w:sz w:val="20"/>
            <w:szCs w:val="20"/>
          </w:rPr>
          <w:t xml:space="preserve">user can </w:t>
        </w:r>
      </w:ins>
      <w:ins w:id="103" w:author="Kamal Kant Paliwal" w:date="2015-11-09T15:23:00Z">
        <w:r>
          <w:rPr>
            <w:rFonts w:ascii="Segoe UI" w:hAnsi="Segoe UI" w:cs="Segoe UI"/>
            <w:color w:val="000000"/>
            <w:sz w:val="20"/>
            <w:szCs w:val="20"/>
          </w:rPr>
          <w:t xml:space="preserve">leverage </w:t>
        </w:r>
      </w:ins>
      <w:ins w:id="104" w:author="Kamal Kant Paliwal" w:date="2015-11-09T15:21:00Z">
        <w:r w:rsidR="007D07E1">
          <w:rPr>
            <w:rFonts w:ascii="Segoe UI" w:hAnsi="Segoe UI" w:cs="Segoe UI"/>
            <w:color w:val="000000"/>
            <w:sz w:val="20"/>
            <w:szCs w:val="20"/>
          </w:rPr>
          <w:t xml:space="preserve">AWS </w:t>
        </w:r>
      </w:ins>
      <w:ins w:id="105" w:author="Kamal Kant Paliwal" w:date="2015-11-09T15:47:00Z">
        <w:r w:rsidR="007D07E1">
          <w:rPr>
            <w:rFonts w:ascii="Segoe UI" w:hAnsi="Segoe UI" w:cs="Segoe UI"/>
            <w:color w:val="000000"/>
            <w:sz w:val="20"/>
            <w:szCs w:val="20"/>
          </w:rPr>
          <w:t>m</w:t>
        </w:r>
      </w:ins>
      <w:ins w:id="106" w:author="Kamal Kant Paliwal" w:date="2015-11-09T15:21:00Z">
        <w:r>
          <w:rPr>
            <w:rFonts w:ascii="Segoe UI" w:hAnsi="Segoe UI" w:cs="Segoe UI"/>
            <w:color w:val="000000"/>
            <w:sz w:val="20"/>
            <w:szCs w:val="20"/>
          </w:rPr>
          <w:t xml:space="preserve">essaging and </w:t>
        </w:r>
      </w:ins>
      <w:ins w:id="107" w:author="Kamal Kant Paliwal" w:date="2015-11-09T15:47:00Z">
        <w:r w:rsidR="007D07E1">
          <w:rPr>
            <w:rFonts w:ascii="Segoe UI" w:hAnsi="Segoe UI" w:cs="Segoe UI"/>
            <w:color w:val="000000"/>
            <w:sz w:val="20"/>
            <w:szCs w:val="20"/>
          </w:rPr>
          <w:t>monitoring</w:t>
        </w:r>
      </w:ins>
      <w:ins w:id="108" w:author="Kamal Kant Paliwal" w:date="2015-11-09T15:21:00Z">
        <w:r>
          <w:rPr>
            <w:rFonts w:ascii="Segoe UI" w:hAnsi="Segoe UI" w:cs="Segoe UI"/>
            <w:color w:val="000000"/>
            <w:sz w:val="20"/>
            <w:szCs w:val="20"/>
          </w:rPr>
          <w:t xml:space="preserve"> services such as AWS S</w:t>
        </w:r>
      </w:ins>
      <w:ins w:id="109" w:author="Kamal Kant Paliwal" w:date="2015-11-09T15:26:00Z">
        <w:r>
          <w:rPr>
            <w:rFonts w:ascii="Segoe UI" w:hAnsi="Segoe UI" w:cs="Segoe UI"/>
            <w:color w:val="000000"/>
            <w:sz w:val="20"/>
            <w:szCs w:val="20"/>
          </w:rPr>
          <w:t xml:space="preserve">imple </w:t>
        </w:r>
      </w:ins>
      <w:ins w:id="110" w:author="Kamal Kant Paliwal" w:date="2015-11-09T15:21:00Z">
        <w:r>
          <w:rPr>
            <w:rFonts w:ascii="Segoe UI" w:hAnsi="Segoe UI" w:cs="Segoe UI"/>
            <w:color w:val="000000"/>
            <w:sz w:val="20"/>
            <w:szCs w:val="20"/>
          </w:rPr>
          <w:t>N</w:t>
        </w:r>
      </w:ins>
      <w:ins w:id="111" w:author="Kamal Kant Paliwal" w:date="2015-11-09T15:26:00Z">
        <w:r>
          <w:rPr>
            <w:rFonts w:ascii="Segoe UI" w:hAnsi="Segoe UI" w:cs="Segoe UI"/>
            <w:color w:val="000000"/>
            <w:sz w:val="20"/>
            <w:szCs w:val="20"/>
          </w:rPr>
          <w:t xml:space="preserve">otification </w:t>
        </w:r>
      </w:ins>
      <w:ins w:id="112" w:author="Kamal Kant Paliwal" w:date="2015-11-09T15:21:00Z">
        <w:r>
          <w:rPr>
            <w:rFonts w:ascii="Segoe UI" w:hAnsi="Segoe UI" w:cs="Segoe UI"/>
            <w:color w:val="000000"/>
            <w:sz w:val="20"/>
            <w:szCs w:val="20"/>
          </w:rPr>
          <w:t>S</w:t>
        </w:r>
      </w:ins>
      <w:ins w:id="113" w:author="Kamal Kant Paliwal" w:date="2015-11-09T15:26:00Z">
        <w:r>
          <w:rPr>
            <w:rFonts w:ascii="Segoe UI" w:hAnsi="Segoe UI" w:cs="Segoe UI"/>
            <w:color w:val="000000"/>
            <w:sz w:val="20"/>
            <w:szCs w:val="20"/>
          </w:rPr>
          <w:t>ervices</w:t>
        </w:r>
      </w:ins>
      <w:ins w:id="114" w:author="Kamal Kant Paliwal" w:date="2015-11-09T15:28:00Z">
        <w:r>
          <w:rPr>
            <w:rFonts w:ascii="Segoe UI" w:hAnsi="Segoe UI" w:cs="Segoe UI"/>
            <w:color w:val="000000"/>
            <w:sz w:val="20"/>
            <w:szCs w:val="20"/>
          </w:rPr>
          <w:t xml:space="preserve"> (SNS)</w:t>
        </w:r>
      </w:ins>
      <w:ins w:id="115" w:author="Kamal Kant Paliwal" w:date="2015-11-09T15:21:00Z">
        <w:r>
          <w:rPr>
            <w:rFonts w:ascii="Segoe UI" w:hAnsi="Segoe UI" w:cs="Segoe UI"/>
            <w:color w:val="000000"/>
            <w:sz w:val="20"/>
            <w:szCs w:val="20"/>
          </w:rPr>
          <w:t xml:space="preserve"> and AWS </w:t>
        </w:r>
        <w:proofErr w:type="spellStart"/>
        <w:r>
          <w:rPr>
            <w:rFonts w:ascii="Segoe UI" w:hAnsi="Segoe UI" w:cs="Segoe UI"/>
            <w:color w:val="000000"/>
            <w:sz w:val="20"/>
            <w:szCs w:val="20"/>
          </w:rPr>
          <w:t>CloudWatch</w:t>
        </w:r>
      </w:ins>
      <w:proofErr w:type="spellEnd"/>
      <w:ins w:id="116" w:author="Kamal Kant Paliwal" w:date="2015-11-09T15:26:00Z">
        <w:r>
          <w:rPr>
            <w:rFonts w:ascii="Segoe UI" w:hAnsi="Segoe UI" w:cs="Segoe UI"/>
            <w:color w:val="000000"/>
            <w:sz w:val="20"/>
            <w:szCs w:val="20"/>
          </w:rPr>
          <w:t xml:space="preserve"> to get notification for critical events</w:t>
        </w:r>
      </w:ins>
      <w:ins w:id="117" w:author="Kamal Kant Paliwal" w:date="2015-11-09T15:27:00Z">
        <w:r>
          <w:rPr>
            <w:rFonts w:ascii="Segoe UI" w:hAnsi="Segoe UI" w:cs="Segoe UI"/>
            <w:color w:val="000000"/>
            <w:sz w:val="20"/>
            <w:szCs w:val="20"/>
          </w:rPr>
          <w:t xml:space="preserve"> such as CPU </w:t>
        </w:r>
      </w:ins>
      <w:ins w:id="118" w:author="Kamal Kant Paliwal" w:date="2015-11-09T15:29:00Z">
        <w:r>
          <w:rPr>
            <w:rFonts w:ascii="Segoe UI" w:hAnsi="Segoe UI" w:cs="Segoe UI"/>
            <w:color w:val="000000"/>
            <w:sz w:val="20"/>
            <w:szCs w:val="20"/>
          </w:rPr>
          <w:t>usage, Disk usage</w:t>
        </w:r>
      </w:ins>
      <w:ins w:id="119" w:author="Kamal Kant Paliwal" w:date="2015-11-09T15:47:00Z">
        <w:r w:rsidR="007D07E1">
          <w:rPr>
            <w:rFonts w:ascii="Segoe UI" w:hAnsi="Segoe UI" w:cs="Segoe UI"/>
            <w:color w:val="000000"/>
            <w:sz w:val="20"/>
            <w:szCs w:val="20"/>
          </w:rPr>
          <w:t>, application performance</w:t>
        </w:r>
      </w:ins>
      <w:ins w:id="120" w:author="Kamal Kant Paliwal" w:date="2015-11-09T15:29:00Z">
        <w:r>
          <w:rPr>
            <w:rFonts w:ascii="Segoe UI" w:hAnsi="Segoe UI" w:cs="Segoe UI"/>
            <w:color w:val="000000"/>
            <w:sz w:val="20"/>
            <w:szCs w:val="20"/>
          </w:rPr>
          <w:t xml:space="preserve"> etc.</w:t>
        </w:r>
      </w:ins>
      <w:ins w:id="121" w:author="Kamal Kant Paliwal" w:date="2015-11-09T15:21:00Z">
        <w:r>
          <w:rPr>
            <w:rFonts w:ascii="Segoe UI" w:hAnsi="Segoe UI" w:cs="Segoe UI"/>
            <w:color w:val="000000"/>
            <w:sz w:val="20"/>
            <w:szCs w:val="20"/>
          </w:rPr>
          <w:t xml:space="preserve"> To receive such notifications as SMS on mobile, user can use the </w:t>
        </w:r>
      </w:ins>
      <w:proofErr w:type="spellStart"/>
      <w:ins w:id="122" w:author="Kamal Kant Paliwal" w:date="2015-11-09T15:27:00Z">
        <w:r w:rsidRPr="00802B49">
          <w:rPr>
            <w:rFonts w:ascii="Segoe UI" w:hAnsi="Segoe UI" w:cs="Segoe UI"/>
            <w:color w:val="000000"/>
            <w:sz w:val="20"/>
            <w:szCs w:val="20"/>
          </w:rPr>
          <w:t>AWSNotifier</w:t>
        </w:r>
        <w:proofErr w:type="spellEnd"/>
        <w:r w:rsidRPr="00802B49">
          <w:rPr>
            <w:rFonts w:ascii="Segoe UI" w:hAnsi="Segoe UI" w:cs="Segoe UI"/>
            <w:color w:val="000000"/>
            <w:sz w:val="20"/>
            <w:szCs w:val="20"/>
          </w:rPr>
          <w:t xml:space="preserve"> </w:t>
        </w:r>
      </w:ins>
      <w:ins w:id="123" w:author="Kamal Kant Paliwal" w:date="2015-11-09T15:21:00Z">
        <w:r>
          <w:rPr>
            <w:rFonts w:ascii="Segoe UI" w:hAnsi="Segoe UI" w:cs="Segoe UI"/>
            <w:color w:val="000000"/>
            <w:sz w:val="20"/>
            <w:szCs w:val="20"/>
          </w:rPr>
          <w:t>app</w:t>
        </w:r>
      </w:ins>
      <w:ins w:id="124" w:author="Kamal Kant Paliwal" w:date="2015-11-09T15:29:00Z">
        <w:r>
          <w:rPr>
            <w:rFonts w:ascii="Segoe UI" w:hAnsi="Segoe UI" w:cs="Segoe UI"/>
            <w:color w:val="000000"/>
            <w:sz w:val="20"/>
            <w:szCs w:val="20"/>
          </w:rPr>
          <w:t xml:space="preserve"> </w:t>
        </w:r>
      </w:ins>
      <w:ins w:id="125" w:author="Kamal Kant Paliwal" w:date="2015-11-09T15:30:00Z">
        <w:r w:rsidRPr="00802B49">
          <w:rPr>
            <w:rFonts w:ascii="Segoe UI" w:hAnsi="Segoe UI" w:cs="Segoe UI"/>
            <w:color w:val="000000"/>
            <w:sz w:val="20"/>
            <w:szCs w:val="20"/>
          </w:rPr>
          <w:t xml:space="preserve">that makes it easy to set up, operate, and send notifications from the </w:t>
        </w:r>
        <w:r>
          <w:rPr>
            <w:rFonts w:ascii="Segoe UI" w:hAnsi="Segoe UI" w:cs="Segoe UI"/>
            <w:color w:val="000000"/>
            <w:sz w:val="20"/>
            <w:szCs w:val="20"/>
          </w:rPr>
          <w:t xml:space="preserve">AWS </w:t>
        </w:r>
        <w:r w:rsidRPr="00802B49">
          <w:rPr>
            <w:rFonts w:ascii="Segoe UI" w:hAnsi="Segoe UI" w:cs="Segoe UI"/>
            <w:color w:val="000000"/>
            <w:sz w:val="20"/>
            <w:szCs w:val="20"/>
          </w:rPr>
          <w:t>cloud</w:t>
        </w:r>
        <w:r>
          <w:rPr>
            <w:rFonts w:ascii="Segoe UI" w:hAnsi="Segoe UI" w:cs="Segoe UI"/>
            <w:color w:val="000000"/>
            <w:sz w:val="20"/>
            <w:szCs w:val="20"/>
          </w:rPr>
          <w:t>.</w:t>
        </w:r>
        <w:r w:rsidRPr="00802B49">
          <w:rPr>
            <w:rFonts w:ascii="Segoe UI" w:hAnsi="Segoe UI" w:cs="Segoe UI"/>
            <w:color w:val="000000"/>
            <w:sz w:val="20"/>
            <w:szCs w:val="20"/>
          </w:rPr>
          <w:t xml:space="preserve"> </w:t>
        </w:r>
      </w:ins>
      <w:ins w:id="126" w:author="Kamal Kant Paliwal" w:date="2015-11-09T15:31:00Z">
        <w:r w:rsidR="005F1EFF">
          <w:rPr>
            <w:rFonts w:ascii="Segoe UI" w:hAnsi="Segoe UI" w:cs="Segoe UI"/>
            <w:color w:val="000000"/>
            <w:sz w:val="20"/>
            <w:szCs w:val="20"/>
          </w:rPr>
          <w:t>This app</w:t>
        </w:r>
      </w:ins>
      <w:ins w:id="127" w:author="Kamal Kant Paliwal" w:date="2015-11-09T15:20:00Z">
        <w:r w:rsidRPr="00802B49">
          <w:rPr>
            <w:rFonts w:ascii="Segoe UI" w:hAnsi="Segoe UI" w:cs="Segoe UI"/>
            <w:color w:val="000000"/>
            <w:sz w:val="20"/>
            <w:szCs w:val="20"/>
            <w:rPrChange w:id="128" w:author="Kamal Kant Paliwal" w:date="2015-11-09T15:22:00Z">
              <w:rPr>
                <w:rFonts w:ascii="Helvetica" w:hAnsi="Helvetica" w:cs="Helvetica"/>
                <w:color w:val="333333"/>
                <w:sz w:val="21"/>
                <w:szCs w:val="21"/>
              </w:rPr>
            </w:rPrChange>
          </w:rPr>
          <w:t xml:space="preserve"> </w:t>
        </w:r>
      </w:ins>
      <w:ins w:id="129" w:author="Kamal Kant Paliwal" w:date="2015-11-09T15:49:00Z">
        <w:r w:rsidR="007D07E1">
          <w:rPr>
            <w:rFonts w:ascii="Segoe UI" w:hAnsi="Segoe UI" w:cs="Segoe UI"/>
            <w:color w:val="000000"/>
            <w:sz w:val="20"/>
            <w:szCs w:val="20"/>
          </w:rPr>
          <w:t xml:space="preserve">collect </w:t>
        </w:r>
      </w:ins>
      <w:ins w:id="130" w:author="Kamal Kant Paliwal" w:date="2015-11-09T15:31:00Z">
        <w:r w:rsidR="005F1EFF" w:rsidRPr="005F1EFF">
          <w:rPr>
            <w:rFonts w:ascii="Segoe UI" w:hAnsi="Segoe UI" w:cs="Segoe UI"/>
            <w:color w:val="000000"/>
            <w:sz w:val="20"/>
            <w:szCs w:val="20"/>
            <w:rPrChange w:id="131" w:author="Kamal Kant Paliwal" w:date="2015-11-09T15:31:00Z">
              <w:rPr/>
            </w:rPrChange>
          </w:rPr>
          <w:t>publish</w:t>
        </w:r>
      </w:ins>
      <w:ins w:id="132" w:author="Kamal Kant Paliwal" w:date="2015-11-09T15:49:00Z">
        <w:r w:rsidR="007D07E1">
          <w:rPr>
            <w:rFonts w:ascii="Segoe UI" w:hAnsi="Segoe UI" w:cs="Segoe UI"/>
            <w:color w:val="000000"/>
            <w:sz w:val="20"/>
            <w:szCs w:val="20"/>
          </w:rPr>
          <w:t>ed</w:t>
        </w:r>
      </w:ins>
      <w:ins w:id="133" w:author="Kamal Kant Paliwal" w:date="2015-11-09T15:31:00Z">
        <w:r w:rsidR="005F1EFF" w:rsidRPr="005F1EFF">
          <w:rPr>
            <w:rFonts w:ascii="Segoe UI" w:hAnsi="Segoe UI" w:cs="Segoe UI"/>
            <w:color w:val="000000"/>
            <w:sz w:val="20"/>
            <w:szCs w:val="20"/>
            <w:rPrChange w:id="134" w:author="Kamal Kant Paliwal" w:date="2015-11-09T15:31:00Z">
              <w:rPr/>
            </w:rPrChange>
          </w:rPr>
          <w:t xml:space="preserve"> messages from </w:t>
        </w:r>
        <w:r w:rsidR="005F1EFF">
          <w:rPr>
            <w:rFonts w:ascii="Segoe UI" w:hAnsi="Segoe UI" w:cs="Segoe UI"/>
            <w:color w:val="000000"/>
            <w:sz w:val="20"/>
            <w:szCs w:val="20"/>
          </w:rPr>
          <w:t>AWS service</w:t>
        </w:r>
      </w:ins>
      <w:ins w:id="135" w:author="Kamal Kant Paliwal" w:date="2015-11-09T15:49:00Z">
        <w:r w:rsidR="007D07E1">
          <w:rPr>
            <w:rFonts w:ascii="Segoe UI" w:hAnsi="Segoe UI" w:cs="Segoe UI"/>
            <w:color w:val="000000"/>
            <w:sz w:val="20"/>
            <w:szCs w:val="20"/>
          </w:rPr>
          <w:t>s</w:t>
        </w:r>
      </w:ins>
      <w:ins w:id="136" w:author="Kamal Kant Paliwal" w:date="2015-11-09T15:31:00Z">
        <w:r w:rsidR="005F1EFF">
          <w:rPr>
            <w:rFonts w:ascii="Segoe UI" w:hAnsi="Segoe UI" w:cs="Segoe UI"/>
            <w:color w:val="000000"/>
            <w:sz w:val="20"/>
            <w:szCs w:val="20"/>
          </w:rPr>
          <w:t xml:space="preserve"> or </w:t>
        </w:r>
        <w:r w:rsidR="005F1EFF" w:rsidRPr="005F1EFF">
          <w:rPr>
            <w:rFonts w:ascii="Segoe UI" w:hAnsi="Segoe UI" w:cs="Segoe UI"/>
            <w:color w:val="000000"/>
            <w:sz w:val="20"/>
            <w:szCs w:val="20"/>
            <w:rPrChange w:id="137" w:author="Kamal Kant Paliwal" w:date="2015-11-09T15:31:00Z">
              <w:rPr/>
            </w:rPrChange>
          </w:rPr>
          <w:t>application and immediately deliver them to subscriber</w:t>
        </w:r>
      </w:ins>
      <w:ins w:id="138" w:author="Kamal Kant Paliwal" w:date="2015-11-09T15:32:00Z">
        <w:r w:rsidR="005F1EFF">
          <w:rPr>
            <w:rFonts w:ascii="Segoe UI" w:hAnsi="Segoe UI" w:cs="Segoe UI"/>
            <w:color w:val="000000"/>
            <w:sz w:val="20"/>
            <w:szCs w:val="20"/>
          </w:rPr>
          <w:t>’s</w:t>
        </w:r>
      </w:ins>
      <w:ins w:id="139" w:author="Kamal Kant Paliwal" w:date="2015-11-09T15:49:00Z">
        <w:r w:rsidR="007D07E1">
          <w:rPr>
            <w:rFonts w:ascii="Segoe UI" w:hAnsi="Segoe UI" w:cs="Segoe UI"/>
            <w:color w:val="000000"/>
            <w:sz w:val="20"/>
            <w:szCs w:val="20"/>
          </w:rPr>
          <w:t xml:space="preserve"> mobile as SMS to all</w:t>
        </w:r>
      </w:ins>
      <w:ins w:id="140" w:author="Kamal Kant Paliwal" w:date="2015-11-09T15:50:00Z">
        <w:r w:rsidR="007D07E1">
          <w:rPr>
            <w:rFonts w:ascii="Segoe UI" w:hAnsi="Segoe UI" w:cs="Segoe UI"/>
            <w:color w:val="000000"/>
            <w:sz w:val="20"/>
            <w:szCs w:val="20"/>
          </w:rPr>
          <w:t>ow</w:t>
        </w:r>
      </w:ins>
      <w:ins w:id="141" w:author="Kamal Kant Paliwal" w:date="2015-11-09T15:49:00Z">
        <w:r w:rsidR="007D07E1">
          <w:rPr>
            <w:rFonts w:ascii="Segoe UI" w:hAnsi="Segoe UI" w:cs="Segoe UI"/>
            <w:color w:val="000000"/>
            <w:sz w:val="20"/>
            <w:szCs w:val="20"/>
          </w:rPr>
          <w:t xml:space="preserve"> them to</w:t>
        </w:r>
      </w:ins>
      <w:ins w:id="142" w:author="Kamal Kant Paliwal" w:date="2015-11-09T13:21:00Z">
        <w:r w:rsidR="00B45232" w:rsidRPr="007D07E1">
          <w:rPr>
            <w:rFonts w:ascii="Segoe UI" w:hAnsi="Segoe UI" w:cs="Segoe UI"/>
            <w:color w:val="000000"/>
            <w:sz w:val="20"/>
            <w:szCs w:val="20"/>
            <w:rPrChange w:id="143" w:author="Kamal Kant Paliwal" w:date="2015-11-09T15:50:00Z">
              <w:rPr>
                <w:rFonts w:ascii="Helvetica" w:hAnsi="Helvetica" w:cs="Helvetica"/>
                <w:color w:val="333333"/>
                <w:sz w:val="27"/>
                <w:szCs w:val="27"/>
              </w:rPr>
            </w:rPrChange>
          </w:rPr>
          <w:t xml:space="preserve"> </w:t>
        </w:r>
      </w:ins>
      <w:ins w:id="144" w:author="Kamal Kant Paliwal" w:date="2015-11-09T15:52:00Z">
        <w:r w:rsidR="007D07E1">
          <w:rPr>
            <w:rFonts w:ascii="Segoe UI" w:hAnsi="Segoe UI" w:cs="Segoe UI"/>
            <w:color w:val="000000"/>
            <w:sz w:val="20"/>
            <w:szCs w:val="20"/>
          </w:rPr>
          <w:t>take proactive action.</w:t>
        </w:r>
      </w:ins>
    </w:p>
    <w:p w14:paraId="7F2AB5C9" w14:textId="77777777" w:rsidR="00954738" w:rsidRDefault="0099418D" w:rsidP="0099418D">
      <w:pPr>
        <w:rPr>
          <w:ins w:id="145" w:author="Kamal Kant Paliwal" w:date="2015-11-09T16:00:00Z"/>
          <w:rFonts w:ascii="Segoe UI" w:hAnsi="Segoe UI" w:cs="Segoe UI"/>
          <w:color w:val="000000"/>
          <w:sz w:val="20"/>
          <w:szCs w:val="20"/>
        </w:rPr>
      </w:pPr>
      <w:proofErr w:type="spellStart"/>
      <w:moveTo w:id="146" w:author="Kamal Kant Paliwal" w:date="2015-11-09T12:28:00Z">
        <w:r w:rsidRPr="007D07E1">
          <w:rPr>
            <w:rFonts w:ascii="Segoe UI" w:hAnsi="Segoe UI" w:cs="Segoe UI"/>
            <w:color w:val="000000"/>
            <w:sz w:val="20"/>
            <w:szCs w:val="20"/>
            <w:rPrChange w:id="147" w:author="Kamal Kant Paliwal" w:date="2015-11-09T15:53:00Z">
              <w:rPr/>
            </w:rPrChange>
          </w:rPr>
          <w:t>AWSNotifier</w:t>
        </w:r>
        <w:proofErr w:type="spellEnd"/>
        <w:r w:rsidRPr="007D07E1">
          <w:rPr>
            <w:rFonts w:ascii="Segoe UI" w:hAnsi="Segoe UI" w:cs="Segoe UI"/>
            <w:color w:val="000000"/>
            <w:sz w:val="20"/>
            <w:szCs w:val="20"/>
            <w:rPrChange w:id="148" w:author="Kamal Kant Paliwal" w:date="2015-11-09T15:53:00Z">
              <w:rPr/>
            </w:rPrChange>
          </w:rPr>
          <w:t xml:space="preserve"> is </w:t>
        </w:r>
      </w:moveTo>
      <w:ins w:id="149" w:author="Kamal Kant Paliwal" w:date="2015-11-09T15:54:00Z">
        <w:r w:rsidR="007D07E1">
          <w:rPr>
            <w:rFonts w:ascii="Segoe UI" w:hAnsi="Segoe UI" w:cs="Segoe UI"/>
            <w:color w:val="000000"/>
            <w:sz w:val="20"/>
            <w:szCs w:val="20"/>
          </w:rPr>
          <w:t xml:space="preserve">a </w:t>
        </w:r>
      </w:ins>
      <w:moveTo w:id="150" w:author="Kamal Kant Paliwal" w:date="2015-11-09T12:28:00Z">
        <w:del w:id="151" w:author="Kamal Kant Paliwal" w:date="2015-11-09T15:54:00Z">
          <w:r w:rsidRPr="007D07E1" w:rsidDel="007D07E1">
            <w:rPr>
              <w:rFonts w:ascii="Segoe UI" w:hAnsi="Segoe UI" w:cs="Segoe UI"/>
              <w:color w:val="000000"/>
              <w:sz w:val="20"/>
              <w:szCs w:val="20"/>
              <w:rPrChange w:id="152" w:author="Kamal Kant Paliwal" w:date="2015-11-09T15:53:00Z">
                <w:rPr/>
              </w:rPrChange>
            </w:rPr>
            <w:delText>one of w</w:delText>
          </w:r>
        </w:del>
      </w:moveTo>
      <w:ins w:id="153" w:author="Kamal Kant Paliwal" w:date="2015-11-09T15:54:00Z">
        <w:r w:rsidR="007D07E1">
          <w:rPr>
            <w:rFonts w:ascii="Segoe UI" w:hAnsi="Segoe UI" w:cs="Segoe UI"/>
            <w:color w:val="000000"/>
            <w:sz w:val="20"/>
            <w:szCs w:val="20"/>
          </w:rPr>
          <w:t>w</w:t>
        </w:r>
      </w:ins>
      <w:moveTo w:id="154" w:author="Kamal Kant Paliwal" w:date="2015-11-09T12:28:00Z">
        <w:r w:rsidRPr="007D07E1">
          <w:rPr>
            <w:rFonts w:ascii="Segoe UI" w:hAnsi="Segoe UI" w:cs="Segoe UI"/>
            <w:color w:val="000000"/>
            <w:sz w:val="20"/>
            <w:szCs w:val="20"/>
            <w:rPrChange w:id="155" w:author="Kamal Kant Paliwal" w:date="2015-11-09T15:53:00Z">
              <w:rPr/>
            </w:rPrChange>
          </w:rPr>
          <w:t xml:space="preserve">eb </w:t>
        </w:r>
      </w:moveTo>
      <w:ins w:id="156" w:author="Kamal Kant Paliwal" w:date="2015-11-09T15:54:00Z">
        <w:r w:rsidR="007D07E1">
          <w:rPr>
            <w:rFonts w:ascii="Segoe UI" w:hAnsi="Segoe UI" w:cs="Segoe UI"/>
            <w:color w:val="000000"/>
            <w:sz w:val="20"/>
            <w:szCs w:val="20"/>
          </w:rPr>
          <w:t>service</w:t>
        </w:r>
      </w:ins>
      <w:moveTo w:id="157" w:author="Kamal Kant Paliwal" w:date="2015-11-09T12:28:00Z">
        <w:del w:id="158" w:author="Kamal Kant Paliwal" w:date="2015-11-09T15:54:00Z">
          <w:r w:rsidRPr="007D07E1" w:rsidDel="007D07E1">
            <w:rPr>
              <w:rFonts w:ascii="Segoe UI" w:hAnsi="Segoe UI" w:cs="Segoe UI"/>
              <w:color w:val="000000"/>
              <w:sz w:val="20"/>
              <w:szCs w:val="20"/>
              <w:rPrChange w:id="159" w:author="Kamal Kant Paliwal" w:date="2015-11-09T15:53:00Z">
                <w:rPr/>
              </w:rPrChange>
            </w:rPr>
            <w:delText>base tool</w:delText>
          </w:r>
        </w:del>
        <w:r w:rsidRPr="007D07E1">
          <w:rPr>
            <w:rFonts w:ascii="Segoe UI" w:hAnsi="Segoe UI" w:cs="Segoe UI"/>
            <w:color w:val="000000"/>
            <w:sz w:val="20"/>
            <w:szCs w:val="20"/>
            <w:rPrChange w:id="160" w:author="Kamal Kant Paliwal" w:date="2015-11-09T15:53:00Z">
              <w:rPr/>
            </w:rPrChange>
          </w:rPr>
          <w:t xml:space="preserve"> which send SMS using the </w:t>
        </w:r>
        <w:proofErr w:type="spellStart"/>
        <w:r w:rsidRPr="007D07E1">
          <w:rPr>
            <w:rFonts w:ascii="Segoe UI" w:hAnsi="Segoe UI" w:cs="Segoe UI"/>
            <w:color w:val="000000"/>
            <w:sz w:val="20"/>
            <w:szCs w:val="20"/>
            <w:rPrChange w:id="161" w:author="Kamal Kant Paliwal" w:date="2015-11-09T15:53:00Z">
              <w:rPr/>
            </w:rPrChange>
          </w:rPr>
          <w:t>Nexmo</w:t>
        </w:r>
        <w:proofErr w:type="spellEnd"/>
        <w:r w:rsidRPr="007D07E1">
          <w:rPr>
            <w:rFonts w:ascii="Segoe UI" w:hAnsi="Segoe UI" w:cs="Segoe UI"/>
            <w:color w:val="000000"/>
            <w:sz w:val="20"/>
            <w:szCs w:val="20"/>
            <w:rPrChange w:id="162" w:author="Kamal Kant Paliwal" w:date="2015-11-09T15:53:00Z">
              <w:rPr/>
            </w:rPrChange>
          </w:rPr>
          <w:t xml:space="preserve"> </w:t>
        </w:r>
      </w:moveTo>
      <w:ins w:id="163" w:author="Kamal Kant Paliwal" w:date="2015-11-09T15:54:00Z">
        <w:r w:rsidR="007D07E1">
          <w:rPr>
            <w:rFonts w:ascii="Segoe UI" w:hAnsi="Segoe UI" w:cs="Segoe UI"/>
            <w:color w:val="000000"/>
            <w:sz w:val="20"/>
            <w:szCs w:val="20"/>
          </w:rPr>
          <w:t xml:space="preserve">Messaging </w:t>
        </w:r>
      </w:ins>
      <w:moveTo w:id="164" w:author="Kamal Kant Paliwal" w:date="2015-11-09T12:28:00Z">
        <w:r w:rsidRPr="007D07E1">
          <w:rPr>
            <w:rFonts w:ascii="Segoe UI" w:hAnsi="Segoe UI" w:cs="Segoe UI"/>
            <w:color w:val="000000"/>
            <w:sz w:val="20"/>
            <w:szCs w:val="20"/>
            <w:rPrChange w:id="165" w:author="Kamal Kant Paliwal" w:date="2015-11-09T15:53:00Z">
              <w:rPr/>
            </w:rPrChange>
          </w:rPr>
          <w:t>API</w:t>
        </w:r>
      </w:moveTo>
      <w:ins w:id="166" w:author="Kamal Kant Paliwal" w:date="2015-11-09T15:54:00Z">
        <w:r w:rsidR="007D07E1">
          <w:rPr>
            <w:rFonts w:ascii="Segoe UI" w:hAnsi="Segoe UI" w:cs="Segoe UI"/>
            <w:color w:val="000000"/>
            <w:sz w:val="20"/>
            <w:szCs w:val="20"/>
          </w:rPr>
          <w:t>s</w:t>
        </w:r>
      </w:ins>
      <w:moveTo w:id="167" w:author="Kamal Kant Paliwal" w:date="2015-11-09T12:28:00Z">
        <w:r w:rsidRPr="007D07E1">
          <w:rPr>
            <w:rFonts w:ascii="Segoe UI" w:hAnsi="Segoe UI" w:cs="Segoe UI"/>
            <w:color w:val="000000"/>
            <w:sz w:val="20"/>
            <w:szCs w:val="20"/>
            <w:rPrChange w:id="168" w:author="Kamal Kant Paliwal" w:date="2015-11-09T15:53:00Z">
              <w:rPr/>
            </w:rPrChange>
          </w:rPr>
          <w:t xml:space="preserve">. This </w:t>
        </w:r>
      </w:moveTo>
      <w:ins w:id="169" w:author="Kamal Kant Paliwal" w:date="2015-11-09T15:54:00Z">
        <w:r w:rsidR="007D07E1">
          <w:rPr>
            <w:rFonts w:ascii="Segoe UI" w:hAnsi="Segoe UI" w:cs="Segoe UI"/>
            <w:color w:val="000000"/>
            <w:sz w:val="20"/>
            <w:szCs w:val="20"/>
          </w:rPr>
          <w:t>service</w:t>
        </w:r>
      </w:ins>
      <w:moveTo w:id="170" w:author="Kamal Kant Paliwal" w:date="2015-11-09T12:28:00Z">
        <w:del w:id="171" w:author="Kamal Kant Paliwal" w:date="2015-11-09T15:54:00Z">
          <w:r w:rsidRPr="007D07E1" w:rsidDel="007D07E1">
            <w:rPr>
              <w:rFonts w:ascii="Segoe UI" w:hAnsi="Segoe UI" w:cs="Segoe UI"/>
              <w:color w:val="000000"/>
              <w:sz w:val="20"/>
              <w:szCs w:val="20"/>
              <w:rPrChange w:id="172" w:author="Kamal Kant Paliwal" w:date="2015-11-09T15:53:00Z">
                <w:rPr/>
              </w:rPrChange>
            </w:rPr>
            <w:delText>tool</w:delText>
          </w:r>
        </w:del>
        <w:r w:rsidRPr="007D07E1">
          <w:rPr>
            <w:rFonts w:ascii="Segoe UI" w:hAnsi="Segoe UI" w:cs="Segoe UI"/>
            <w:color w:val="000000"/>
            <w:sz w:val="20"/>
            <w:szCs w:val="20"/>
            <w:rPrChange w:id="173" w:author="Kamal Kant Paliwal" w:date="2015-11-09T15:53:00Z">
              <w:rPr/>
            </w:rPrChange>
          </w:rPr>
          <w:t xml:space="preserve"> communicate with </w:t>
        </w:r>
      </w:moveTo>
      <w:ins w:id="174" w:author="Kamal Kant Paliwal" w:date="2015-11-09T15:57:00Z">
        <w:r w:rsidR="00954738">
          <w:rPr>
            <w:rFonts w:ascii="Segoe UI" w:hAnsi="Segoe UI" w:cs="Segoe UI"/>
            <w:color w:val="000000"/>
            <w:sz w:val="20"/>
            <w:szCs w:val="20"/>
          </w:rPr>
          <w:t xml:space="preserve">AWS </w:t>
        </w:r>
      </w:ins>
      <w:moveTo w:id="175" w:author="Kamal Kant Paliwal" w:date="2015-11-09T12:28:00Z">
        <w:r w:rsidRPr="007D07E1">
          <w:rPr>
            <w:rFonts w:ascii="Segoe UI" w:hAnsi="Segoe UI" w:cs="Segoe UI"/>
            <w:color w:val="000000"/>
            <w:sz w:val="20"/>
            <w:szCs w:val="20"/>
            <w:rPrChange w:id="176" w:author="Kamal Kant Paliwal" w:date="2015-11-09T15:53:00Z">
              <w:rPr/>
            </w:rPrChange>
          </w:rPr>
          <w:t xml:space="preserve">SNS </w:t>
        </w:r>
      </w:moveTo>
      <w:ins w:id="177" w:author="Kamal Kant Paliwal" w:date="2015-11-09T15:57:00Z">
        <w:r w:rsidR="00954738">
          <w:rPr>
            <w:rFonts w:ascii="Segoe UI" w:hAnsi="Segoe UI" w:cs="Segoe UI"/>
            <w:color w:val="000000"/>
            <w:sz w:val="20"/>
            <w:szCs w:val="20"/>
          </w:rPr>
          <w:t xml:space="preserve">service </w:t>
        </w:r>
      </w:ins>
      <w:moveTo w:id="178" w:author="Kamal Kant Paliwal" w:date="2015-11-09T12:28:00Z">
        <w:r w:rsidRPr="007D07E1">
          <w:rPr>
            <w:rFonts w:ascii="Segoe UI" w:hAnsi="Segoe UI" w:cs="Segoe UI"/>
            <w:color w:val="000000"/>
            <w:sz w:val="20"/>
            <w:szCs w:val="20"/>
            <w:rPrChange w:id="179" w:author="Kamal Kant Paliwal" w:date="2015-11-09T15:53:00Z">
              <w:rPr/>
            </w:rPrChange>
          </w:rPr>
          <w:t xml:space="preserve">and send </w:t>
        </w:r>
      </w:moveTo>
      <w:ins w:id="180" w:author="Kamal Kant Paliwal" w:date="2015-11-09T15:57:00Z">
        <w:r w:rsidR="00954738">
          <w:rPr>
            <w:rFonts w:ascii="Segoe UI" w:hAnsi="Segoe UI" w:cs="Segoe UI"/>
            <w:color w:val="000000"/>
            <w:sz w:val="20"/>
            <w:szCs w:val="20"/>
          </w:rPr>
          <w:t xml:space="preserve">SMS </w:t>
        </w:r>
      </w:ins>
      <w:moveTo w:id="181" w:author="Kamal Kant Paliwal" w:date="2015-11-09T12:28:00Z">
        <w:r w:rsidRPr="007D07E1">
          <w:rPr>
            <w:rFonts w:ascii="Segoe UI" w:hAnsi="Segoe UI" w:cs="Segoe UI"/>
            <w:color w:val="000000"/>
            <w:sz w:val="20"/>
            <w:szCs w:val="20"/>
            <w:rPrChange w:id="182" w:author="Kamal Kant Paliwal" w:date="2015-11-09T15:53:00Z">
              <w:rPr/>
            </w:rPrChange>
          </w:rPr>
          <w:t xml:space="preserve">notification </w:t>
        </w:r>
      </w:moveTo>
      <w:ins w:id="183" w:author="Kamal Kant Paliwal" w:date="2015-11-09T15:57:00Z">
        <w:r w:rsidR="00954738">
          <w:rPr>
            <w:rFonts w:ascii="Segoe UI" w:hAnsi="Segoe UI" w:cs="Segoe UI"/>
            <w:color w:val="000000"/>
            <w:sz w:val="20"/>
            <w:szCs w:val="20"/>
          </w:rPr>
          <w:t>to</w:t>
        </w:r>
      </w:ins>
      <w:moveTo w:id="184" w:author="Kamal Kant Paliwal" w:date="2015-11-09T12:28:00Z">
        <w:del w:id="185" w:author="Kamal Kant Paliwal" w:date="2015-11-09T15:57:00Z">
          <w:r w:rsidRPr="007D07E1" w:rsidDel="00954738">
            <w:rPr>
              <w:rFonts w:ascii="Segoe UI" w:hAnsi="Segoe UI" w:cs="Segoe UI"/>
              <w:color w:val="000000"/>
              <w:sz w:val="20"/>
              <w:szCs w:val="20"/>
              <w:rPrChange w:id="186" w:author="Kamal Kant Paliwal" w:date="2015-11-09T15:53:00Z">
                <w:rPr/>
              </w:rPrChange>
            </w:rPr>
            <w:delText>on you</w:delText>
          </w:r>
        </w:del>
      </w:moveTo>
      <w:ins w:id="187" w:author="Kamal Kant Paliwal" w:date="2015-11-09T15:57:00Z">
        <w:r w:rsidR="00954738">
          <w:rPr>
            <w:rFonts w:ascii="Segoe UI" w:hAnsi="Segoe UI" w:cs="Segoe UI"/>
            <w:color w:val="000000"/>
            <w:sz w:val="20"/>
            <w:szCs w:val="20"/>
          </w:rPr>
          <w:t xml:space="preserve"> the</w:t>
        </w:r>
      </w:ins>
      <w:moveTo w:id="188" w:author="Kamal Kant Paliwal" w:date="2015-11-09T12:28:00Z">
        <w:r w:rsidRPr="007D07E1">
          <w:rPr>
            <w:rFonts w:ascii="Segoe UI" w:hAnsi="Segoe UI" w:cs="Segoe UI"/>
            <w:color w:val="000000"/>
            <w:sz w:val="20"/>
            <w:szCs w:val="20"/>
            <w:rPrChange w:id="189" w:author="Kamal Kant Paliwal" w:date="2015-11-09T15:53:00Z">
              <w:rPr/>
            </w:rPrChange>
          </w:rPr>
          <w:t xml:space="preserve"> configured phone number whenever </w:t>
        </w:r>
      </w:moveTo>
      <w:ins w:id="190" w:author="Kamal Kant Paliwal" w:date="2015-11-09T15:57:00Z">
        <w:r w:rsidR="00954738">
          <w:rPr>
            <w:rFonts w:ascii="Segoe UI" w:hAnsi="Segoe UI" w:cs="Segoe UI"/>
            <w:color w:val="000000"/>
            <w:sz w:val="20"/>
            <w:szCs w:val="20"/>
          </w:rPr>
          <w:t xml:space="preserve">defined </w:t>
        </w:r>
      </w:ins>
      <w:moveTo w:id="191" w:author="Kamal Kant Paliwal" w:date="2015-11-09T12:28:00Z">
        <w:r w:rsidRPr="007D07E1">
          <w:rPr>
            <w:rFonts w:ascii="Segoe UI" w:hAnsi="Segoe UI" w:cs="Segoe UI"/>
            <w:color w:val="000000"/>
            <w:sz w:val="20"/>
            <w:szCs w:val="20"/>
            <w:rPrChange w:id="192" w:author="Kamal Kant Paliwal" w:date="2015-11-09T15:53:00Z">
              <w:rPr/>
            </w:rPrChange>
          </w:rPr>
          <w:t xml:space="preserve">condition </w:t>
        </w:r>
        <w:del w:id="193" w:author="Kamal Kant Paliwal" w:date="2015-11-09T15:57:00Z">
          <w:r w:rsidRPr="007D07E1" w:rsidDel="00954738">
            <w:rPr>
              <w:rFonts w:ascii="Segoe UI" w:hAnsi="Segoe UI" w:cs="Segoe UI"/>
              <w:color w:val="000000"/>
              <w:sz w:val="20"/>
              <w:szCs w:val="20"/>
              <w:rPrChange w:id="194" w:author="Kamal Kant Paliwal" w:date="2015-11-09T15:53:00Z">
                <w:rPr/>
              </w:rPrChange>
            </w:rPr>
            <w:delText>get satisfied on cloud</w:delText>
          </w:r>
        </w:del>
      </w:moveTo>
      <w:ins w:id="195" w:author="Kamal Kant Paliwal" w:date="2015-11-09T15:58:00Z">
        <w:r w:rsidR="00954738">
          <w:rPr>
            <w:rFonts w:ascii="Segoe UI" w:hAnsi="Segoe UI" w:cs="Segoe UI"/>
            <w:color w:val="000000"/>
            <w:sz w:val="20"/>
            <w:szCs w:val="20"/>
          </w:rPr>
          <w:t>is true</w:t>
        </w:r>
      </w:ins>
      <w:moveTo w:id="196" w:author="Kamal Kant Paliwal" w:date="2015-11-09T12:28:00Z">
        <w:r w:rsidRPr="007D07E1">
          <w:rPr>
            <w:rFonts w:ascii="Segoe UI" w:hAnsi="Segoe UI" w:cs="Segoe UI"/>
            <w:color w:val="000000"/>
            <w:sz w:val="20"/>
            <w:szCs w:val="20"/>
            <w:rPrChange w:id="197" w:author="Kamal Kant Paliwal" w:date="2015-11-09T15:53:00Z">
              <w:rPr/>
            </w:rPrChange>
          </w:rPr>
          <w:t>.</w:t>
        </w:r>
      </w:moveTo>
    </w:p>
    <w:p w14:paraId="69016AAC" w14:textId="63A0AAA0" w:rsidR="0099418D" w:rsidRPr="00954738" w:rsidDel="00D846B2" w:rsidRDefault="0099418D" w:rsidP="00954738">
      <w:pPr>
        <w:rPr>
          <w:del w:id="198" w:author="Kamal Kant Paliwal" w:date="2015-11-09T16:33:00Z"/>
          <w:moveTo w:id="199" w:author="Kamal Kant Paliwal" w:date="2015-11-09T12:28:00Z"/>
          <w:rFonts w:ascii="Segoe UI" w:hAnsi="Segoe UI" w:cs="Segoe UI"/>
          <w:color w:val="000000"/>
          <w:sz w:val="20"/>
          <w:szCs w:val="20"/>
          <w:rPrChange w:id="200" w:author="Kamal Kant Paliwal" w:date="2015-11-09T16:00:00Z">
            <w:rPr>
              <w:del w:id="201" w:author="Kamal Kant Paliwal" w:date="2015-11-09T16:33:00Z"/>
              <w:moveTo w:id="202" w:author="Kamal Kant Paliwal" w:date="2015-11-09T12:28:00Z"/>
            </w:rPr>
          </w:rPrChange>
        </w:rPr>
      </w:pPr>
      <w:moveTo w:id="203" w:author="Kamal Kant Paliwal" w:date="2015-11-09T12:28:00Z">
        <w:del w:id="204" w:author="Kamal Kant Paliwal" w:date="2015-11-09T15:59:00Z">
          <w:r w:rsidRPr="00954738" w:rsidDel="00954738">
            <w:rPr>
              <w:rFonts w:ascii="Segoe UI" w:hAnsi="Segoe UI" w:cs="Segoe UI"/>
              <w:color w:val="000000"/>
              <w:sz w:val="20"/>
              <w:szCs w:val="20"/>
              <w:rPrChange w:id="205" w:author="Kamal Kant Paliwal" w:date="2015-11-09T16:00:00Z">
                <w:rPr/>
              </w:rPrChange>
            </w:rPr>
            <w:delText xml:space="preserve"> </w:delText>
          </w:r>
        </w:del>
        <w:del w:id="206" w:author="Kamal Kant Paliwal" w:date="2015-11-09T15:58:00Z">
          <w:r w:rsidRPr="00954738" w:rsidDel="00954738">
            <w:rPr>
              <w:rFonts w:ascii="Segoe UI" w:hAnsi="Segoe UI" w:cs="Segoe UI"/>
              <w:color w:val="000000"/>
              <w:sz w:val="20"/>
              <w:szCs w:val="20"/>
              <w:rPrChange w:id="207" w:author="Kamal Kant Paliwal" w:date="2015-11-09T16:00:00Z">
                <w:rPr/>
              </w:rPrChange>
            </w:rPr>
            <w:delText xml:space="preserve">You have to </w:delText>
          </w:r>
        </w:del>
        <w:del w:id="208" w:author="Kamal Kant Paliwal" w:date="2015-11-09T15:59:00Z">
          <w:r w:rsidRPr="00954738" w:rsidDel="00954738">
            <w:rPr>
              <w:rFonts w:ascii="Segoe UI" w:hAnsi="Segoe UI" w:cs="Segoe UI"/>
              <w:color w:val="000000"/>
              <w:sz w:val="20"/>
              <w:szCs w:val="20"/>
              <w:rPrChange w:id="209" w:author="Kamal Kant Paliwal" w:date="2015-11-09T16:00:00Z">
                <w:rPr/>
              </w:rPrChange>
            </w:rPr>
            <w:delText xml:space="preserve">map this </w:delText>
          </w:r>
        </w:del>
        <w:del w:id="210" w:author="Kamal Kant Paliwal" w:date="2015-11-09T15:58:00Z">
          <w:r w:rsidRPr="00954738" w:rsidDel="00954738">
            <w:rPr>
              <w:rFonts w:ascii="Segoe UI" w:hAnsi="Segoe UI" w:cs="Segoe UI"/>
              <w:color w:val="000000"/>
              <w:sz w:val="20"/>
              <w:szCs w:val="20"/>
              <w:rPrChange w:id="211" w:author="Kamal Kant Paliwal" w:date="2015-11-09T16:00:00Z">
                <w:rPr/>
              </w:rPrChange>
            </w:rPr>
            <w:delText xml:space="preserve">tool once </w:delText>
          </w:r>
        </w:del>
        <w:del w:id="212" w:author="Kamal Kant Paliwal" w:date="2015-11-09T15:59:00Z">
          <w:r w:rsidRPr="00954738" w:rsidDel="00954738">
            <w:rPr>
              <w:rFonts w:ascii="Segoe UI" w:hAnsi="Segoe UI" w:cs="Segoe UI"/>
              <w:color w:val="000000"/>
              <w:sz w:val="20"/>
              <w:szCs w:val="20"/>
              <w:rPrChange w:id="213" w:author="Kamal Kant Paliwal" w:date="2015-11-09T16:00:00Z">
                <w:rPr/>
              </w:rPrChange>
            </w:rPr>
            <w:delText>with SNS then later you use created topic with any AWS services.</w:delText>
          </w:r>
        </w:del>
      </w:moveTo>
    </w:p>
    <w:p w14:paraId="4039729B" w14:textId="77777777" w:rsidR="00577A0B" w:rsidRDefault="00577A0B" w:rsidP="00577A0B">
      <w:pPr>
        <w:pStyle w:val="Heading1"/>
        <w:rPr>
          <w:ins w:id="214" w:author="Kamal Kant Paliwal" w:date="2015-11-09T12:54:00Z"/>
        </w:rPr>
      </w:pPr>
      <w:bookmarkStart w:id="215" w:name="_Toc434851391"/>
      <w:moveToRangeEnd w:id="94"/>
      <w:r>
        <w:t>Use Case</w:t>
      </w:r>
      <w:bookmarkEnd w:id="215"/>
      <w:del w:id="216" w:author="Kamal Kant Paliwal" w:date="2015-11-09T16:51:00Z">
        <w:r w:rsidDel="006C3705">
          <w:delText xml:space="preserve">: </w:delText>
        </w:r>
      </w:del>
    </w:p>
    <w:p w14:paraId="7EE04A0F" w14:textId="71CE5B4A" w:rsidR="00954738" w:rsidRPr="00D846B2" w:rsidRDefault="00954738">
      <w:pPr>
        <w:rPr>
          <w:ins w:id="217" w:author="Kamal Kant Paliwal" w:date="2015-11-09T16:04:00Z"/>
          <w:rFonts w:ascii="Segoe UI" w:eastAsia="Times New Roman" w:hAnsi="Segoe UI" w:cs="Segoe UI"/>
          <w:sz w:val="20"/>
          <w:szCs w:val="20"/>
          <w:rPrChange w:id="218" w:author="Kamal Kant Paliwal" w:date="2015-11-09T16:32:00Z">
            <w:rPr>
              <w:ins w:id="219" w:author="Kamal Kant Paliwal" w:date="2015-11-09T16:04:00Z"/>
            </w:rPr>
          </w:rPrChange>
        </w:rPr>
        <w:pPrChange w:id="220" w:author="Kamal Kant Paliwal" w:date="2015-11-09T16:32:00Z">
          <w:pPr>
            <w:autoSpaceDE w:val="0"/>
            <w:autoSpaceDN w:val="0"/>
            <w:spacing w:before="40" w:after="40" w:line="240" w:lineRule="auto"/>
          </w:pPr>
        </w:pPrChange>
      </w:pPr>
      <w:ins w:id="221" w:author="Kamal Kant Paliwal" w:date="2015-11-09T16:05:00Z">
        <w:r w:rsidRPr="00D846B2">
          <w:rPr>
            <w:rFonts w:ascii="Segoe UI" w:eastAsia="Times New Roman" w:hAnsi="Segoe UI" w:cs="Segoe UI"/>
            <w:sz w:val="20"/>
            <w:szCs w:val="20"/>
            <w:rPrChange w:id="222" w:author="Kamal Kant Paliwal" w:date="2015-11-09T16:32:00Z">
              <w:rPr/>
            </w:rPrChange>
          </w:rPr>
          <w:t xml:space="preserve">For AWS cloud resources and </w:t>
        </w:r>
      </w:ins>
      <w:ins w:id="223" w:author="Kamal Kant Paliwal" w:date="2015-11-09T16:07:00Z">
        <w:r w:rsidRPr="00D846B2">
          <w:rPr>
            <w:rFonts w:ascii="Segoe UI" w:eastAsia="Times New Roman" w:hAnsi="Segoe UI" w:cs="Segoe UI"/>
            <w:sz w:val="20"/>
            <w:szCs w:val="20"/>
            <w:rPrChange w:id="224" w:author="Kamal Kant Paliwal" w:date="2015-11-09T16:32:00Z">
              <w:rPr/>
            </w:rPrChange>
          </w:rPr>
          <w:t>applications</w:t>
        </w:r>
      </w:ins>
      <w:ins w:id="225" w:author="Kamal Kant Paliwal" w:date="2015-11-09T16:33:00Z">
        <w:r w:rsidR="00D846B2">
          <w:rPr>
            <w:rFonts w:ascii="Segoe UI" w:eastAsia="Times New Roman" w:hAnsi="Segoe UI" w:cs="Segoe UI"/>
            <w:sz w:val="20"/>
            <w:szCs w:val="20"/>
          </w:rPr>
          <w:t>,</w:t>
        </w:r>
      </w:ins>
      <w:ins w:id="226" w:author="Kamal Kant Paliwal" w:date="2015-11-09T16:07:00Z">
        <w:r w:rsidRPr="00D846B2">
          <w:rPr>
            <w:rFonts w:ascii="Segoe UI" w:eastAsia="Times New Roman" w:hAnsi="Segoe UI" w:cs="Segoe UI"/>
            <w:sz w:val="20"/>
            <w:szCs w:val="20"/>
            <w:rPrChange w:id="227" w:author="Kamal Kant Paliwal" w:date="2015-11-09T16:32:00Z">
              <w:rPr/>
            </w:rPrChange>
          </w:rPr>
          <w:t xml:space="preserve"> enable AWS Administrator to receive </w:t>
        </w:r>
        <w:r w:rsidR="004520B5" w:rsidRPr="00D846B2">
          <w:rPr>
            <w:rFonts w:ascii="Segoe UI" w:eastAsia="Times New Roman" w:hAnsi="Segoe UI" w:cs="Segoe UI"/>
            <w:sz w:val="20"/>
            <w:szCs w:val="20"/>
            <w:rPrChange w:id="228" w:author="Kamal Kant Paliwal" w:date="2015-11-09T16:32:00Z">
              <w:rPr/>
            </w:rPrChange>
          </w:rPr>
          <w:t xml:space="preserve">real-time </w:t>
        </w:r>
      </w:ins>
      <w:ins w:id="229" w:author="Kamal Kant Paliwal" w:date="2015-11-09T16:03:00Z">
        <w:r w:rsidRPr="00D846B2">
          <w:rPr>
            <w:rFonts w:ascii="Segoe UI" w:eastAsia="Times New Roman" w:hAnsi="Segoe UI" w:cs="Segoe UI"/>
            <w:sz w:val="20"/>
            <w:szCs w:val="20"/>
            <w:rPrChange w:id="230" w:author="Kamal Kant Paliwal" w:date="2015-11-09T16:32:00Z">
              <w:rPr/>
            </w:rPrChange>
          </w:rPr>
          <w:t xml:space="preserve">SMS </w:t>
        </w:r>
      </w:ins>
      <w:ins w:id="231" w:author="Kamal Kant Paliwal" w:date="2015-11-09T16:04:00Z">
        <w:r w:rsidRPr="00D846B2">
          <w:rPr>
            <w:rFonts w:ascii="Segoe UI" w:eastAsia="Times New Roman" w:hAnsi="Segoe UI" w:cs="Segoe UI"/>
            <w:sz w:val="20"/>
            <w:szCs w:val="20"/>
            <w:rPrChange w:id="232" w:author="Kamal Kant Paliwal" w:date="2015-11-09T16:32:00Z">
              <w:rPr/>
            </w:rPrChange>
          </w:rPr>
          <w:t>notification</w:t>
        </w:r>
      </w:ins>
      <w:ins w:id="233" w:author="Kamal Kant Paliwal" w:date="2015-11-09T16:32:00Z">
        <w:r w:rsidR="00D846B2">
          <w:rPr>
            <w:rFonts w:ascii="Segoe UI" w:eastAsia="Times New Roman" w:hAnsi="Segoe UI" w:cs="Segoe UI"/>
            <w:sz w:val="20"/>
            <w:szCs w:val="20"/>
          </w:rPr>
          <w:t>s</w:t>
        </w:r>
      </w:ins>
      <w:ins w:id="234" w:author="Kamal Kant Paliwal" w:date="2015-11-09T16:04:00Z">
        <w:r w:rsidRPr="00D846B2">
          <w:rPr>
            <w:rFonts w:ascii="Segoe UI" w:eastAsia="Times New Roman" w:hAnsi="Segoe UI" w:cs="Segoe UI"/>
            <w:sz w:val="20"/>
            <w:szCs w:val="20"/>
            <w:rPrChange w:id="235" w:author="Kamal Kant Paliwal" w:date="2015-11-09T16:32:00Z">
              <w:rPr/>
            </w:rPrChange>
          </w:rPr>
          <w:t xml:space="preserve"> </w:t>
        </w:r>
      </w:ins>
      <w:ins w:id="236" w:author="Kamal Kant Paliwal" w:date="2015-11-09T16:33:00Z">
        <w:r w:rsidR="00D846B2">
          <w:rPr>
            <w:rFonts w:ascii="Segoe UI" w:eastAsia="Times New Roman" w:hAnsi="Segoe UI" w:cs="Segoe UI"/>
            <w:sz w:val="20"/>
            <w:szCs w:val="20"/>
          </w:rPr>
          <w:t>wherever they are</w:t>
        </w:r>
      </w:ins>
      <w:ins w:id="237" w:author="Kamal Kant Paliwal" w:date="2015-11-09T16:32:00Z">
        <w:r w:rsidR="00D846B2">
          <w:rPr>
            <w:rFonts w:ascii="Segoe UI" w:eastAsia="Times New Roman" w:hAnsi="Segoe UI" w:cs="Segoe UI"/>
            <w:sz w:val="20"/>
            <w:szCs w:val="20"/>
          </w:rPr>
          <w:t>.</w:t>
        </w:r>
      </w:ins>
    </w:p>
    <w:p w14:paraId="539ECE32" w14:textId="2AAFD213" w:rsidR="00826D09" w:rsidRPr="000072A0" w:rsidDel="00D02949" w:rsidRDefault="00826D09">
      <w:pPr>
        <w:rPr>
          <w:del w:id="238" w:author="Kamal Kant Paliwal" w:date="2015-11-09T16:44:00Z"/>
          <w:rPrChange w:id="239" w:author="Kamal Kant Paliwal" w:date="2015-11-09T12:54:00Z">
            <w:rPr>
              <w:del w:id="240" w:author="Kamal Kant Paliwal" w:date="2015-11-09T16:44:00Z"/>
            </w:rPr>
          </w:rPrChange>
        </w:rPr>
        <w:pPrChange w:id="241" w:author="Kamal Kant Paliwal" w:date="2015-11-09T12:54:00Z">
          <w:pPr>
            <w:pStyle w:val="Heading1"/>
          </w:pPr>
        </w:pPrChange>
      </w:pPr>
    </w:p>
    <w:p w14:paraId="2B64344D" w14:textId="479D31BF" w:rsidR="00AC7B57" w:rsidDel="000F21AD" w:rsidRDefault="00AC7B57" w:rsidP="000F21AD">
      <w:pPr>
        <w:rPr>
          <w:del w:id="242" w:author="Kamal Kant Paliwal" w:date="2015-10-26T11:48:00Z"/>
        </w:rPr>
      </w:pPr>
      <w:commentRangeStart w:id="243"/>
      <w:del w:id="244" w:author="Kamal Kant Paliwal" w:date="2015-10-26T11:48:00Z">
        <w:r w:rsidDel="000F21AD">
          <w:delText xml:space="preserve">Developed on web application which communication with SNS and NexMO. </w:delText>
        </w:r>
      </w:del>
    </w:p>
    <w:p w14:paraId="3E374A0F" w14:textId="77777777" w:rsidR="00AC7B57" w:rsidDel="000F21AD" w:rsidRDefault="00AC7B57" w:rsidP="00AC7B57">
      <w:pPr>
        <w:rPr>
          <w:del w:id="245" w:author="Kamal Kant Paliwal" w:date="2015-10-26T11:48:00Z"/>
        </w:rPr>
      </w:pPr>
      <w:del w:id="246" w:author="Kamal Kant Paliwal" w:date="2015-10-26T11:48:00Z">
        <w:r w:rsidDel="000F21AD">
          <w:delText>User has to give package URI to the SNS then after all the setup will done automatic by the script.</w:delText>
        </w:r>
      </w:del>
    </w:p>
    <w:p w14:paraId="6A21045A" w14:textId="77777777" w:rsidR="00AC7B57" w:rsidDel="000F21AD" w:rsidRDefault="00AC7B57" w:rsidP="00AC7B57">
      <w:pPr>
        <w:rPr>
          <w:del w:id="247" w:author="Kamal Kant Paliwal" w:date="2015-10-26T11:48:00Z"/>
        </w:rPr>
      </w:pPr>
      <w:del w:id="248" w:author="Kamal Kant Paliwal" w:date="2015-10-26T11:48:00Z">
        <w:r w:rsidDel="000F21AD">
          <w:delText>So whenever your cloud watch generate the event it pass to the SNS and SNS will pass to NexMo APP and user will send sms to user desire number..</w:delText>
        </w:r>
        <w:commentRangeEnd w:id="243"/>
        <w:r w:rsidR="000F21AD" w:rsidDel="000F21AD">
          <w:rPr>
            <w:rStyle w:val="CommentReference"/>
          </w:rPr>
          <w:commentReference w:id="243"/>
        </w:r>
      </w:del>
    </w:p>
    <w:p w14:paraId="0FB0E7E9" w14:textId="748A4D6A" w:rsidR="00AC7B57" w:rsidDel="00D02949" w:rsidRDefault="00AC7B57" w:rsidP="00AC7B57">
      <w:pPr>
        <w:rPr>
          <w:del w:id="249" w:author="Kamal Kant Paliwal" w:date="2015-11-09T16:44:00Z"/>
        </w:rPr>
      </w:pPr>
    </w:p>
    <w:p w14:paraId="10BD88C0" w14:textId="14997121" w:rsidR="00AC7B57" w:rsidDel="00D02949" w:rsidRDefault="00AC7B57" w:rsidP="00AC7B57">
      <w:pPr>
        <w:rPr>
          <w:del w:id="250" w:author="Kamal Kant Paliwal" w:date="2015-11-09T16:44:00Z"/>
        </w:rPr>
      </w:pPr>
      <w:del w:id="251" w:author="Kamal Kant Paliwal" w:date="2015-11-09T16:44:00Z">
        <w:r w:rsidDel="00D02949">
          <w:delText>User can configure with any AWS services thr</w:delText>
        </w:r>
      </w:del>
      <w:del w:id="252" w:author="Kamal Kant Paliwal" w:date="2015-10-26T11:48:00Z">
        <w:r w:rsidDel="000F21AD">
          <w:delText>u</w:delText>
        </w:r>
      </w:del>
      <w:del w:id="253" w:author="Kamal Kant Paliwal" w:date="2015-11-09T16:44:00Z">
        <w:r w:rsidDel="00D02949">
          <w:delText xml:space="preserve"> SNS.</w:delText>
        </w:r>
      </w:del>
    </w:p>
    <w:p w14:paraId="5233DC94" w14:textId="70C1F7E5" w:rsidR="00577A0B" w:rsidDel="0099418D" w:rsidRDefault="00577A0B" w:rsidP="00577A0B">
      <w:pPr>
        <w:pStyle w:val="Heading1"/>
        <w:rPr>
          <w:moveFrom w:id="254" w:author="Kamal Kant Paliwal" w:date="2015-11-09T12:28:00Z"/>
        </w:rPr>
      </w:pPr>
      <w:moveFromRangeStart w:id="255" w:author="Kamal Kant Paliwal" w:date="2015-11-09T12:28:00Z" w:name="move434835422"/>
      <w:moveFrom w:id="256" w:author="Kamal Kant Paliwal" w:date="2015-11-09T12:28:00Z">
        <w:r w:rsidDel="0099418D">
          <w:t>Introduction</w:t>
        </w:r>
      </w:moveFrom>
    </w:p>
    <w:p w14:paraId="2AA207C3" w14:textId="1292E890" w:rsidR="00A650C6" w:rsidDel="0099418D" w:rsidRDefault="00A650C6" w:rsidP="00A650C6">
      <w:pPr>
        <w:rPr>
          <w:ins w:id="257" w:author="Nirav Trivedi" w:date="2015-10-26T14:31:00Z"/>
          <w:moveFrom w:id="258" w:author="Kamal Kant Paliwal" w:date="2015-11-09T12:28:00Z"/>
        </w:rPr>
      </w:pPr>
      <w:moveFrom w:id="259" w:author="Kamal Kant Paliwal" w:date="2015-11-09T12:28:00Z">
        <w:ins w:id="260" w:author="Nirav Trivedi" w:date="2015-10-26T14:31:00Z">
          <w:r w:rsidDel="0099418D">
            <w:t xml:space="preserve">AWSNotifier is one of web base tool which send </w:t>
          </w:r>
          <w:r w:rsidR="00365B73" w:rsidDel="0099418D">
            <w:t>SMS</w:t>
          </w:r>
          <w:r w:rsidDel="0099418D">
            <w:t xml:space="preserve"> using the Nexmo API. This tool communicate with SNS and send notification on you configured phone number whenever condition get satisfied on cloud. You have to map this tool once with SNS then later you use created topic with any AWS services.</w:t>
          </w:r>
        </w:ins>
      </w:moveFrom>
    </w:p>
    <w:p w14:paraId="25109032" w14:textId="28F0A48C" w:rsidR="00577A0B" w:rsidRPr="00577A0B" w:rsidDel="00A650C6" w:rsidRDefault="00A650C6" w:rsidP="00A650C6">
      <w:pPr>
        <w:rPr>
          <w:del w:id="261" w:author="Nirav Trivedi" w:date="2015-10-26T14:31:00Z"/>
        </w:rPr>
      </w:pPr>
      <w:moveFrom w:id="262" w:author="Kamal Kant Paliwal" w:date="2015-11-09T12:28:00Z">
        <w:ins w:id="263" w:author="Nirav Trivedi" w:date="2015-10-26T14:31:00Z">
          <w:r w:rsidDel="0099418D">
            <w:t xml:space="preserve"> </w:t>
          </w:r>
        </w:ins>
      </w:moveFrom>
      <w:moveFromRangeEnd w:id="255"/>
      <w:commentRangeStart w:id="264"/>
      <w:del w:id="265" w:author="Nirav Trivedi" w:date="2015-10-26T14:31:00Z">
        <w:r w:rsidR="00AC7B57" w:rsidDel="00A650C6">
          <w:delText>Python-Django based web application which communicate with SNS for AWS notification and Nexmo to send the SMS on user phone. Use can use this SaaS with any services of AWS with SNS.</w:delText>
        </w:r>
        <w:commentRangeEnd w:id="264"/>
        <w:r w:rsidR="000F21AD" w:rsidDel="00A650C6">
          <w:rPr>
            <w:rStyle w:val="CommentReference"/>
          </w:rPr>
          <w:commentReference w:id="264"/>
        </w:r>
      </w:del>
    </w:p>
    <w:p w14:paraId="6B2C6E2B" w14:textId="77777777" w:rsidR="00D02949" w:rsidRDefault="00D02949" w:rsidP="00D02949">
      <w:pPr>
        <w:pStyle w:val="Heading1"/>
        <w:rPr>
          <w:ins w:id="266" w:author="Kamal Kant Paliwal" w:date="2015-11-09T16:44:00Z"/>
        </w:rPr>
      </w:pPr>
      <w:bookmarkStart w:id="267" w:name="_Toc434000552"/>
      <w:bookmarkStart w:id="268" w:name="_Toc434851392"/>
      <w:ins w:id="269" w:author="Kamal Kant Paliwal" w:date="2015-11-09T16:44:00Z">
        <w:r>
          <w:t>Prerequisites</w:t>
        </w:r>
        <w:bookmarkEnd w:id="267"/>
        <w:bookmarkEnd w:id="268"/>
        <w:r>
          <w:t xml:space="preserve"> </w:t>
        </w:r>
      </w:ins>
    </w:p>
    <w:p w14:paraId="0778852A" w14:textId="64960AE2" w:rsidR="00577A0B" w:rsidRPr="00D02949" w:rsidDel="00D02949" w:rsidRDefault="00577A0B">
      <w:pPr>
        <w:pStyle w:val="Heading1"/>
        <w:rPr>
          <w:del w:id="270" w:author="Kamal Kant Paliwal" w:date="2015-11-09T16:44:00Z"/>
          <w:rFonts w:ascii="Segoe UI" w:hAnsi="Segoe UI" w:cs="Segoe UI"/>
          <w:rPrChange w:id="271" w:author="Kamal Kant Paliwal" w:date="2015-11-09T16:44:00Z">
            <w:rPr>
              <w:del w:id="272" w:author="Kamal Kant Paliwal" w:date="2015-11-09T16:44:00Z"/>
            </w:rPr>
          </w:rPrChange>
        </w:rPr>
      </w:pPr>
      <w:del w:id="273" w:author="Kamal Kant Paliwal" w:date="2015-11-09T16:44:00Z">
        <w:r w:rsidRPr="00D02949" w:rsidDel="00D02949">
          <w:rPr>
            <w:rFonts w:ascii="Segoe UI" w:hAnsi="Segoe UI" w:cs="Segoe UI"/>
            <w:rPrChange w:id="274" w:author="Kamal Kant Paliwal" w:date="2015-11-09T16:44:00Z">
              <w:rPr/>
            </w:rPrChange>
          </w:rPr>
          <w:delText>Prerequisite</w:delText>
        </w:r>
      </w:del>
    </w:p>
    <w:p w14:paraId="35995C2C" w14:textId="460C8304" w:rsidR="00577A0B" w:rsidRPr="00D02949" w:rsidRDefault="00AC7B57">
      <w:pPr>
        <w:rPr>
          <w:rFonts w:ascii="Segoe UI" w:hAnsi="Segoe UI" w:cs="Segoe UI"/>
          <w:rPrChange w:id="275" w:author="Kamal Kant Paliwal" w:date="2015-11-09T16:44:00Z">
            <w:rPr/>
          </w:rPrChange>
        </w:rPr>
        <w:pPrChange w:id="276" w:author="Kamal Kant Paliwal" w:date="2015-11-09T16:44:00Z">
          <w:pPr>
            <w:pStyle w:val="ListParagraph"/>
            <w:numPr>
              <w:numId w:val="1"/>
            </w:numPr>
            <w:ind w:hanging="360"/>
          </w:pPr>
        </w:pPrChange>
      </w:pPr>
      <w:r w:rsidRPr="00D02949">
        <w:rPr>
          <w:rFonts w:ascii="Segoe UI" w:hAnsi="Segoe UI" w:cs="Segoe UI"/>
          <w:rPrChange w:id="277" w:author="Kamal Kant Paliwal" w:date="2015-11-09T16:44:00Z">
            <w:rPr/>
          </w:rPrChange>
        </w:rPr>
        <w:t xml:space="preserve">The following are </w:t>
      </w:r>
      <w:r w:rsidR="00FB2CD0" w:rsidRPr="00D02949">
        <w:rPr>
          <w:rFonts w:ascii="Segoe UI" w:hAnsi="Segoe UI" w:cs="Segoe UI"/>
          <w:rPrChange w:id="278" w:author="Kamal Kant Paliwal" w:date="2015-11-09T16:44:00Z">
            <w:rPr/>
          </w:rPrChange>
        </w:rPr>
        <w:t>prerequisite</w:t>
      </w:r>
      <w:ins w:id="279" w:author="Kamal Kant Paliwal" w:date="2015-11-09T16:45:00Z">
        <w:r w:rsidR="00D02949">
          <w:rPr>
            <w:rFonts w:ascii="Segoe UI" w:hAnsi="Segoe UI" w:cs="Segoe UI"/>
          </w:rPr>
          <w:t>:</w:t>
        </w:r>
      </w:ins>
    </w:p>
    <w:p w14:paraId="73ECAF8E" w14:textId="3F596F60" w:rsidR="00D02949" w:rsidRPr="003361DA" w:rsidRDefault="00AC7B57" w:rsidP="00D02949">
      <w:pPr>
        <w:pStyle w:val="ListParagraph"/>
        <w:numPr>
          <w:ilvl w:val="0"/>
          <w:numId w:val="1"/>
        </w:numPr>
        <w:rPr>
          <w:ins w:id="280" w:author="Kamal Kant Paliwal" w:date="2015-11-09T16:46:00Z"/>
          <w:rFonts w:ascii="Segoe UI" w:hAnsi="Segoe UI" w:cs="Segoe UI"/>
        </w:rPr>
      </w:pPr>
      <w:del w:id="281" w:author="Kamal Kant Paliwal" w:date="2015-11-09T16:46:00Z">
        <w:r w:rsidRPr="00D02949" w:rsidDel="00D02949">
          <w:rPr>
            <w:rFonts w:ascii="Segoe UI" w:hAnsi="Segoe UI" w:cs="Segoe UI"/>
            <w:rPrChange w:id="282" w:author="Kamal Kant Paliwal" w:date="2015-11-09T16:44:00Z">
              <w:rPr/>
            </w:rPrChange>
          </w:rPr>
          <w:delText>Nexmo API and Secret</w:delText>
        </w:r>
      </w:del>
      <w:ins w:id="283" w:author="Kamal Kant Paliwal" w:date="2015-11-09T16:46:00Z">
        <w:r w:rsidR="00D02949" w:rsidRPr="003361DA">
          <w:rPr>
            <w:rFonts w:ascii="Segoe UI" w:hAnsi="Segoe UI" w:cs="Segoe UI"/>
          </w:rPr>
          <w:t>Python 2.7</w:t>
        </w:r>
      </w:ins>
    </w:p>
    <w:p w14:paraId="66AEF20D" w14:textId="7DF32558" w:rsidR="00D02949" w:rsidRPr="00D02949" w:rsidRDefault="00D02949">
      <w:pPr>
        <w:pStyle w:val="ListParagraph"/>
        <w:numPr>
          <w:ilvl w:val="0"/>
          <w:numId w:val="1"/>
        </w:numPr>
        <w:rPr>
          <w:ins w:id="284" w:author="Kamal Kant Paliwal" w:date="2015-11-09T16:46:00Z"/>
          <w:rFonts w:ascii="Segoe UI" w:hAnsi="Segoe UI" w:cs="Segoe UI"/>
          <w:rPrChange w:id="285" w:author="Kamal Kant Paliwal" w:date="2015-11-09T16:46:00Z">
            <w:rPr>
              <w:ins w:id="286" w:author="Kamal Kant Paliwal" w:date="2015-11-09T16:46:00Z"/>
            </w:rPr>
          </w:rPrChange>
        </w:rPr>
        <w:pPrChange w:id="287" w:author="Kamal Kant Paliwal" w:date="2015-11-09T16:45:00Z">
          <w:pPr>
            <w:pStyle w:val="ListParagraph"/>
            <w:numPr>
              <w:ilvl w:val="1"/>
              <w:numId w:val="1"/>
            </w:numPr>
            <w:ind w:left="1440" w:hanging="360"/>
          </w:pPr>
        </w:pPrChange>
      </w:pPr>
      <w:ins w:id="288" w:author="Kamal Kant Paliwal" w:date="2015-11-09T16:45:00Z">
        <w:r>
          <w:rPr>
            <w:rFonts w:ascii="Segoe UI" w:hAnsi="Segoe UI" w:cs="Segoe UI"/>
          </w:rPr>
          <w:t xml:space="preserve">AWS user </w:t>
        </w:r>
        <w:r>
          <w:t>with Administrative privileges</w:t>
        </w:r>
      </w:ins>
    </w:p>
    <w:p w14:paraId="30B8880B" w14:textId="041AD60F" w:rsidR="00D02949" w:rsidRPr="00D02949" w:rsidRDefault="00D02949">
      <w:pPr>
        <w:pStyle w:val="ListParagraph"/>
        <w:numPr>
          <w:ilvl w:val="0"/>
          <w:numId w:val="1"/>
        </w:numPr>
        <w:rPr>
          <w:rFonts w:ascii="Segoe UI" w:hAnsi="Segoe UI" w:cs="Segoe UI"/>
          <w:rPrChange w:id="289" w:author="Kamal Kant Paliwal" w:date="2015-11-09T16:44:00Z">
            <w:rPr/>
          </w:rPrChange>
        </w:rPr>
        <w:pPrChange w:id="290" w:author="Kamal Kant Paliwal" w:date="2015-11-09T16:45:00Z">
          <w:pPr>
            <w:pStyle w:val="ListParagraph"/>
            <w:numPr>
              <w:ilvl w:val="1"/>
              <w:numId w:val="1"/>
            </w:numPr>
            <w:ind w:left="1440" w:hanging="360"/>
          </w:pPr>
        </w:pPrChange>
      </w:pPr>
      <w:ins w:id="291" w:author="Kamal Kant Paliwal" w:date="2015-11-09T16:46:00Z">
        <w:r>
          <w:t xml:space="preserve">This app requires </w:t>
        </w:r>
        <w:proofErr w:type="spellStart"/>
        <w:r>
          <w:t>Nexmo</w:t>
        </w:r>
        <w:proofErr w:type="spellEnd"/>
        <w:r>
          <w:t xml:space="preserve"> subscription and corresponding </w:t>
        </w:r>
        <w:proofErr w:type="spellStart"/>
        <w:r w:rsidRPr="00773C63">
          <w:t>Nexmo</w:t>
        </w:r>
        <w:proofErr w:type="spellEnd"/>
        <w:r w:rsidRPr="00773C63">
          <w:t xml:space="preserve"> API key</w:t>
        </w:r>
        <w:r>
          <w:t>s (Keys</w:t>
        </w:r>
        <w:r w:rsidRPr="00773C63">
          <w:t xml:space="preserve"> and Secret</w:t>
        </w:r>
        <w:r>
          <w:t>). To access the API keys, see appendix section</w:t>
        </w:r>
      </w:ins>
    </w:p>
    <w:p w14:paraId="45FE9D55" w14:textId="77777777" w:rsidR="00577A0B" w:rsidRPr="00D02949" w:rsidDel="000F21AD" w:rsidRDefault="00AC7B57">
      <w:pPr>
        <w:pStyle w:val="ListParagraph"/>
        <w:numPr>
          <w:ilvl w:val="0"/>
          <w:numId w:val="1"/>
        </w:numPr>
        <w:rPr>
          <w:del w:id="292" w:author="Kamal Kant Paliwal" w:date="2015-10-26T11:50:00Z"/>
          <w:rFonts w:ascii="Segoe UI" w:hAnsi="Segoe UI" w:cs="Segoe UI"/>
          <w:rPrChange w:id="293" w:author="Kamal Kant Paliwal" w:date="2015-11-09T16:44:00Z">
            <w:rPr>
              <w:del w:id="294" w:author="Kamal Kant Paliwal" w:date="2015-10-26T11:50:00Z"/>
            </w:rPr>
          </w:rPrChange>
        </w:rPr>
        <w:pPrChange w:id="295" w:author="Kamal Kant Paliwal" w:date="2015-11-09T16:45:00Z">
          <w:pPr>
            <w:pStyle w:val="ListParagraph"/>
            <w:numPr>
              <w:ilvl w:val="1"/>
              <w:numId w:val="1"/>
            </w:numPr>
            <w:ind w:left="1440" w:hanging="360"/>
          </w:pPr>
        </w:pPrChange>
      </w:pPr>
      <w:del w:id="296" w:author="Kamal Kant Paliwal" w:date="2015-10-26T11:50:00Z">
        <w:r w:rsidRPr="00D02949" w:rsidDel="000F21AD">
          <w:rPr>
            <w:rFonts w:ascii="Segoe UI" w:hAnsi="Segoe UI" w:cs="Segoe UI"/>
            <w:rPrChange w:id="297" w:author="Kamal Kant Paliwal" w:date="2015-11-09T16:44:00Z">
              <w:rPr/>
            </w:rPrChange>
          </w:rPr>
          <w:delText>Django 1.8.5</w:delText>
        </w:r>
      </w:del>
    </w:p>
    <w:p w14:paraId="53E6ABEE" w14:textId="77777777" w:rsidR="00AC7B57" w:rsidRPr="00D02949" w:rsidDel="000F21AD" w:rsidRDefault="00AC7B57">
      <w:pPr>
        <w:pStyle w:val="ListParagraph"/>
        <w:numPr>
          <w:ilvl w:val="0"/>
          <w:numId w:val="1"/>
        </w:numPr>
        <w:rPr>
          <w:del w:id="298" w:author="Kamal Kant Paliwal" w:date="2015-10-26T11:50:00Z"/>
          <w:rFonts w:ascii="Segoe UI" w:hAnsi="Segoe UI" w:cs="Segoe UI"/>
          <w:rPrChange w:id="299" w:author="Kamal Kant Paliwal" w:date="2015-11-09T16:44:00Z">
            <w:rPr>
              <w:del w:id="300" w:author="Kamal Kant Paliwal" w:date="2015-10-26T11:50:00Z"/>
            </w:rPr>
          </w:rPrChange>
        </w:rPr>
        <w:pPrChange w:id="301" w:author="Kamal Kant Paliwal" w:date="2015-11-09T16:45:00Z">
          <w:pPr>
            <w:pStyle w:val="ListParagraph"/>
            <w:numPr>
              <w:ilvl w:val="1"/>
              <w:numId w:val="1"/>
            </w:numPr>
            <w:ind w:left="1440" w:hanging="360"/>
          </w:pPr>
        </w:pPrChange>
      </w:pPr>
      <w:del w:id="302" w:author="Kamal Kant Paliwal" w:date="2015-10-26T11:50:00Z">
        <w:r w:rsidRPr="00D02949" w:rsidDel="000F21AD">
          <w:rPr>
            <w:rFonts w:ascii="Segoe UI" w:hAnsi="Segoe UI" w:cs="Segoe UI"/>
            <w:rPrChange w:id="303" w:author="Kamal Kant Paliwal" w:date="2015-11-09T16:44:00Z">
              <w:rPr/>
            </w:rPrChange>
          </w:rPr>
          <w:delText xml:space="preserve">Nexmo </w:delText>
        </w:r>
        <w:r w:rsidR="00E54FB2" w:rsidRPr="00D02949" w:rsidDel="000F21AD">
          <w:rPr>
            <w:rFonts w:ascii="Segoe UI" w:hAnsi="Segoe UI" w:cs="Segoe UI"/>
            <w:rPrChange w:id="304" w:author="Kamal Kant Paliwal" w:date="2015-11-09T16:44:00Z">
              <w:rPr/>
            </w:rPrChange>
          </w:rPr>
          <w:delText>library</w:delText>
        </w:r>
      </w:del>
    </w:p>
    <w:p w14:paraId="72F03885" w14:textId="20828D0F" w:rsidR="00A70D60" w:rsidDel="00365B73" w:rsidRDefault="00BD2799">
      <w:pPr>
        <w:rPr>
          <w:ins w:id="305" w:author="Kamal Kant Paliwal" w:date="2015-10-26T11:50:00Z"/>
          <w:del w:id="306" w:author="Nirav Trivedi" w:date="2015-10-26T14:31:00Z"/>
        </w:rPr>
        <w:pPrChange w:id="307" w:author="Nirav Trivedi" w:date="2015-10-26T14:31:00Z">
          <w:pPr>
            <w:pStyle w:val="ListParagraph"/>
            <w:numPr>
              <w:ilvl w:val="1"/>
              <w:numId w:val="1"/>
            </w:numPr>
            <w:ind w:left="1440" w:hanging="360"/>
          </w:pPr>
        </w:pPrChange>
      </w:pPr>
      <w:del w:id="308" w:author="Kamal Kant Paliwal" w:date="2015-11-09T16:46:00Z">
        <w:r w:rsidRPr="00D02949" w:rsidDel="00D02949">
          <w:rPr>
            <w:rFonts w:ascii="Segoe UI" w:hAnsi="Segoe UI" w:cs="Segoe UI"/>
            <w:rPrChange w:id="309" w:author="Kamal Kant Paliwal" w:date="2015-11-09T16:44:00Z">
              <w:rPr/>
            </w:rPrChange>
          </w:rPr>
          <w:delText>Python 2.7</w:delText>
        </w:r>
      </w:del>
    </w:p>
    <w:p w14:paraId="04B52B40" w14:textId="77777777" w:rsidR="000F21AD" w:rsidDel="000F21AD" w:rsidRDefault="000F21AD" w:rsidP="00577A0B">
      <w:pPr>
        <w:pStyle w:val="ListParagraph"/>
        <w:numPr>
          <w:ilvl w:val="1"/>
          <w:numId w:val="1"/>
        </w:numPr>
        <w:rPr>
          <w:del w:id="310" w:author="Kamal Kant Paliwal" w:date="2015-10-26T11:50:00Z"/>
        </w:rPr>
      </w:pPr>
    </w:p>
    <w:p w14:paraId="3548DD24" w14:textId="77777777" w:rsidR="00577A0B" w:rsidRDefault="00577A0B" w:rsidP="00577A0B">
      <w:pPr>
        <w:pStyle w:val="Heading1"/>
      </w:pPr>
      <w:bookmarkStart w:id="311" w:name="_Toc434851393"/>
      <w:r>
        <w:t>Features</w:t>
      </w:r>
      <w:bookmarkEnd w:id="311"/>
    </w:p>
    <w:p w14:paraId="7846085B" w14:textId="5371A504" w:rsidR="00D02949" w:rsidRDefault="00D02949" w:rsidP="00D02949">
      <w:pPr>
        <w:pStyle w:val="ListParagraph"/>
        <w:numPr>
          <w:ilvl w:val="0"/>
          <w:numId w:val="1"/>
        </w:numPr>
        <w:rPr>
          <w:ins w:id="312" w:author="Kamal Kant Paliwal" w:date="2015-11-09T16:47:00Z"/>
        </w:rPr>
      </w:pPr>
      <w:ins w:id="313" w:author="Kamal Kant Paliwal" w:date="2015-11-09T16:47:00Z">
        <w:r>
          <w:t>Enable and disable SMS functionality</w:t>
        </w:r>
      </w:ins>
    </w:p>
    <w:p w14:paraId="47586BF8" w14:textId="2BD35C74" w:rsidR="00577A0B" w:rsidRDefault="00077612" w:rsidP="00577A0B">
      <w:pPr>
        <w:pStyle w:val="ListParagraph"/>
        <w:numPr>
          <w:ilvl w:val="0"/>
          <w:numId w:val="1"/>
        </w:numPr>
      </w:pPr>
      <w:r>
        <w:t>Send AWS notification</w:t>
      </w:r>
      <w:ins w:id="314" w:author="Kamal Kant Paliwal" w:date="2015-11-09T16:47:00Z">
        <w:r w:rsidR="005349D8">
          <w:t>s</w:t>
        </w:r>
      </w:ins>
      <w:r>
        <w:t xml:space="preserve"> as SMS</w:t>
      </w:r>
    </w:p>
    <w:p w14:paraId="2632E449" w14:textId="0DCE1A5B" w:rsidR="001326F5" w:rsidRDefault="001326F5" w:rsidP="00577A0B">
      <w:pPr>
        <w:pStyle w:val="ListParagraph"/>
        <w:numPr>
          <w:ilvl w:val="0"/>
          <w:numId w:val="1"/>
        </w:numPr>
      </w:pPr>
      <w:r>
        <w:t xml:space="preserve">Easy </w:t>
      </w:r>
      <w:ins w:id="315" w:author="Kamal Kant Paliwal" w:date="2015-11-09T16:47:00Z">
        <w:r w:rsidR="005349D8">
          <w:t xml:space="preserve">integration and </w:t>
        </w:r>
      </w:ins>
      <w:r>
        <w:t>configuration with SNS</w:t>
      </w:r>
    </w:p>
    <w:p w14:paraId="096C7A2C" w14:textId="77777777" w:rsidR="001326F5" w:rsidRDefault="001326F5" w:rsidP="00577A0B">
      <w:pPr>
        <w:pStyle w:val="ListParagraph"/>
        <w:numPr>
          <w:ilvl w:val="0"/>
          <w:numId w:val="1"/>
        </w:numPr>
      </w:pPr>
      <w:r>
        <w:t>User friendly UI</w:t>
      </w:r>
    </w:p>
    <w:p w14:paraId="21979F8F" w14:textId="77777777" w:rsidR="001326F5" w:rsidRDefault="001326F5" w:rsidP="00577A0B">
      <w:pPr>
        <w:pStyle w:val="ListParagraph"/>
        <w:numPr>
          <w:ilvl w:val="0"/>
          <w:numId w:val="1"/>
        </w:numPr>
      </w:pPr>
      <w:r>
        <w:t>Real time notification NO WAIT TIME on receive message.</w:t>
      </w:r>
    </w:p>
    <w:p w14:paraId="50D105EB" w14:textId="6A3345AC" w:rsidR="001326F5" w:rsidRDefault="00D846B2" w:rsidP="00577A0B">
      <w:pPr>
        <w:pStyle w:val="ListParagraph"/>
        <w:numPr>
          <w:ilvl w:val="0"/>
          <w:numId w:val="1"/>
        </w:numPr>
      </w:pPr>
      <w:ins w:id="316" w:author="Kamal Kant Paliwal" w:date="2015-11-09T16:34:00Z">
        <w:r>
          <w:t xml:space="preserve">It </w:t>
        </w:r>
      </w:ins>
      <w:del w:id="317" w:author="Kamal Kant Paliwal" w:date="2015-11-09T16:34:00Z">
        <w:r w:rsidR="001326F5" w:rsidDel="00D846B2">
          <w:delText>C</w:delText>
        </w:r>
      </w:del>
      <w:del w:id="318" w:author="Kamal Kant Paliwal" w:date="2015-11-09T16:35:00Z">
        <w:r w:rsidR="001326F5" w:rsidDel="00D846B2">
          <w:delText xml:space="preserve">an </w:delText>
        </w:r>
      </w:del>
      <w:del w:id="319" w:author="Kamal Kant Paliwal" w:date="2015-11-09T16:36:00Z">
        <w:r w:rsidR="001326F5" w:rsidDel="00D846B2">
          <w:delText xml:space="preserve">use </w:delText>
        </w:r>
      </w:del>
      <w:ins w:id="320" w:author="Kamal Kant Paliwal" w:date="2015-11-09T16:36:00Z">
        <w:r>
          <w:t xml:space="preserve">can be use </w:t>
        </w:r>
      </w:ins>
      <w:r w:rsidR="001326F5">
        <w:t xml:space="preserve">with any AWS service </w:t>
      </w:r>
      <w:ins w:id="321" w:author="Kamal Kant Paliwal" w:date="2015-11-09T16:35:00Z">
        <w:r>
          <w:t>which is mapped to AWS</w:t>
        </w:r>
      </w:ins>
      <w:del w:id="322" w:author="Kamal Kant Paliwal" w:date="2015-11-09T16:35:00Z">
        <w:r w:rsidR="001326F5" w:rsidDel="00D846B2">
          <w:delText>with</w:delText>
        </w:r>
      </w:del>
      <w:r w:rsidR="001326F5">
        <w:t xml:space="preserve"> SNS.</w:t>
      </w:r>
    </w:p>
    <w:p w14:paraId="7DDCE175" w14:textId="77777777" w:rsidR="00345DD9" w:rsidRDefault="00345DD9" w:rsidP="00577A0B">
      <w:pPr>
        <w:pStyle w:val="ListParagraph"/>
        <w:numPr>
          <w:ilvl w:val="0"/>
          <w:numId w:val="1"/>
        </w:numPr>
      </w:pPr>
      <w:r>
        <w:t>Support</w:t>
      </w:r>
      <w:r w:rsidR="004C6DC5">
        <w:t>ed</w:t>
      </w:r>
      <w:r>
        <w:t xml:space="preserve"> OS Fedora, CentOS 7, </w:t>
      </w:r>
      <w:proofErr w:type="spellStart"/>
      <w:r>
        <w:t>Redhat</w:t>
      </w:r>
      <w:proofErr w:type="spellEnd"/>
      <w:r>
        <w:t xml:space="preserve">, Ubuntu and </w:t>
      </w:r>
      <w:proofErr w:type="spellStart"/>
      <w:r>
        <w:t>Debian</w:t>
      </w:r>
      <w:proofErr w:type="spellEnd"/>
      <w:r>
        <w:t>.</w:t>
      </w:r>
    </w:p>
    <w:p w14:paraId="1DC24496" w14:textId="0F9CA945" w:rsidR="00077612" w:rsidDel="00D846B2" w:rsidRDefault="00077612" w:rsidP="00577A0B">
      <w:pPr>
        <w:pStyle w:val="ListParagraph"/>
        <w:numPr>
          <w:ilvl w:val="0"/>
          <w:numId w:val="1"/>
        </w:numPr>
        <w:rPr>
          <w:del w:id="323" w:author="Kamal Kant Paliwal" w:date="2015-11-09T16:35:00Z"/>
        </w:rPr>
      </w:pPr>
      <w:del w:id="324" w:author="Kamal Kant Paliwal" w:date="2015-11-09T16:35:00Z">
        <w:r w:rsidDel="00D846B2">
          <w:delText>Can be used with any AWS service map with SNS</w:delText>
        </w:r>
        <w:r w:rsidR="00EF0F9E" w:rsidDel="00D846B2">
          <w:delText>.</w:delText>
        </w:r>
      </w:del>
    </w:p>
    <w:p w14:paraId="40CDE45E" w14:textId="77777777" w:rsidR="00285171" w:rsidRDefault="00577A0B" w:rsidP="00577A0B">
      <w:pPr>
        <w:pStyle w:val="Heading1"/>
      </w:pPr>
      <w:del w:id="325" w:author="Kamal Kant Paliwal" w:date="2015-10-26T12:28:00Z">
        <w:r w:rsidDel="004652F8">
          <w:delText>Step</w:delText>
        </w:r>
        <w:r w:rsidR="006F600B" w:rsidDel="004652F8">
          <w:delText xml:space="preserve"> 1:</w:delText>
        </w:r>
        <w:r w:rsidDel="004652F8">
          <w:delText xml:space="preserve"> </w:delText>
        </w:r>
        <w:r w:rsidR="006F600B" w:rsidDel="004652F8">
          <w:delText>T</w:delText>
        </w:r>
        <w:r w:rsidDel="004652F8">
          <w:delText xml:space="preserve">o </w:delText>
        </w:r>
      </w:del>
      <w:bookmarkStart w:id="326" w:name="_Toc433625896"/>
      <w:bookmarkStart w:id="327" w:name="_Toc434851394"/>
      <w:ins w:id="328" w:author="Kamal Kant Paliwal" w:date="2015-10-26T12:29:00Z">
        <w:r w:rsidR="004652F8" w:rsidRPr="00496C59">
          <w:t xml:space="preserve">Steps to </w:t>
        </w:r>
        <w:r w:rsidR="004652F8">
          <w:t>deploy</w:t>
        </w:r>
        <w:r w:rsidR="004652F8" w:rsidRPr="00496C59">
          <w:t xml:space="preserve"> the </w:t>
        </w:r>
      </w:ins>
      <w:ins w:id="329" w:author="Kamal Kant Paliwal" w:date="2015-10-26T12:30:00Z">
        <w:del w:id="330" w:author="Nirav Trivedi" w:date="2015-10-26T14:30:00Z">
          <w:r w:rsidR="004652F8" w:rsidDel="00A650C6">
            <w:delText>AWSNotifier</w:delText>
          </w:r>
        </w:del>
      </w:ins>
      <w:proofErr w:type="spellStart"/>
      <w:ins w:id="331" w:author="Nirav Trivedi" w:date="2015-10-26T14:30:00Z">
        <w:r w:rsidR="00A650C6">
          <w:t>AWSNotifier</w:t>
        </w:r>
      </w:ins>
      <w:proofErr w:type="spellEnd"/>
      <w:ins w:id="332" w:author="Kamal Kant Paliwal" w:date="2015-10-26T12:30:00Z">
        <w:r w:rsidR="004652F8">
          <w:t xml:space="preserve"> </w:t>
        </w:r>
      </w:ins>
      <w:ins w:id="333" w:author="Kamal Kant Paliwal" w:date="2015-10-26T12:29:00Z">
        <w:r w:rsidR="004652F8" w:rsidRPr="00496C59">
          <w:t>App</w:t>
        </w:r>
      </w:ins>
      <w:bookmarkEnd w:id="326"/>
      <w:bookmarkEnd w:id="327"/>
      <w:del w:id="334" w:author="Kamal Kant Paliwal" w:date="2015-10-26T12:29:00Z">
        <w:r w:rsidDel="004652F8">
          <w:delText>Dep</w:delText>
        </w:r>
      </w:del>
      <w:del w:id="335" w:author="Kamal Kant Paliwal" w:date="2015-10-26T12:30:00Z">
        <w:r w:rsidDel="004652F8">
          <w:delText>loy the APP</w:delText>
        </w:r>
      </w:del>
    </w:p>
    <w:p w14:paraId="35BEB4A1" w14:textId="4008C904" w:rsidR="00577A0B" w:rsidRDefault="000F21AD">
      <w:pPr>
        <w:pPrChange w:id="336" w:author="Kamal Kant Paliwal" w:date="2015-10-26T11:51:00Z">
          <w:pPr>
            <w:pStyle w:val="Heading1"/>
          </w:pPr>
        </w:pPrChange>
      </w:pPr>
      <w:ins w:id="337" w:author="Kamal Kant Paliwal" w:date="2015-10-26T11:51:00Z">
        <w:r>
          <w:t>To install th</w:t>
        </w:r>
      </w:ins>
      <w:ins w:id="338" w:author="Kamal Kant Paliwal" w:date="2015-10-26T11:52:00Z">
        <w:r>
          <w:t xml:space="preserve">e </w:t>
        </w:r>
        <w:del w:id="339" w:author="Nirav Trivedi" w:date="2015-10-26T14:30:00Z">
          <w:r w:rsidDel="00A650C6">
            <w:delText>AWSNotifier</w:delText>
          </w:r>
        </w:del>
      </w:ins>
      <w:proofErr w:type="spellStart"/>
      <w:ins w:id="340" w:author="Nirav Trivedi" w:date="2015-10-26T14:30:00Z">
        <w:r w:rsidR="00A650C6">
          <w:t>AWSNotifier</w:t>
        </w:r>
      </w:ins>
      <w:proofErr w:type="spellEnd"/>
      <w:ins w:id="341" w:author="Kamal Kant Paliwal" w:date="2015-10-26T11:51:00Z">
        <w:r>
          <w:t xml:space="preserve"> app</w:t>
        </w:r>
      </w:ins>
      <w:ins w:id="342" w:author="Kamal Kant Paliwal" w:date="2015-10-26T11:52:00Z">
        <w:r>
          <w:t xml:space="preserve">, </w:t>
        </w:r>
      </w:ins>
      <w:ins w:id="343" w:author="Kamal Kant Paliwal" w:date="2015-10-26T11:51:00Z">
        <w:r>
          <w:t>f</w:t>
        </w:r>
      </w:ins>
      <w:del w:id="344" w:author="Kamal Kant Paliwal" w:date="2015-10-26T11:51:00Z">
        <w:r w:rsidR="00AC7B57" w:rsidDel="000F21AD">
          <w:delText>F</w:delText>
        </w:r>
      </w:del>
      <w:r w:rsidR="00AC7B57">
        <w:t xml:space="preserve">ollow the </w:t>
      </w:r>
      <w:del w:id="345" w:author="Kamal Kant Paliwal" w:date="2015-10-26T11:51:00Z">
        <w:r w:rsidR="00AC7B57" w:rsidDel="000F21AD">
          <w:delText>following</w:delText>
        </w:r>
      </w:del>
      <w:ins w:id="346" w:author="Kamal Kant Paliwal" w:date="2015-10-26T11:51:00Z">
        <w:r>
          <w:t xml:space="preserve"> below</w:t>
        </w:r>
      </w:ins>
      <w:r w:rsidR="00AC7B57">
        <w:t xml:space="preserve"> </w:t>
      </w:r>
      <w:ins w:id="347" w:author="Kamal Kant Paliwal" w:date="2015-10-26T11:53:00Z">
        <w:r>
          <w:t xml:space="preserve">OS specific </w:t>
        </w:r>
      </w:ins>
      <w:r w:rsidR="00AC7B57">
        <w:t>steps</w:t>
      </w:r>
      <w:ins w:id="348" w:author="Kamal Kant Paliwal" w:date="2015-11-09T16:37:00Z">
        <w:r w:rsidR="00772D7D">
          <w:t>:</w:t>
        </w:r>
      </w:ins>
      <w:del w:id="349" w:author="Kamal Kant Paliwal" w:date="2015-11-09T16:37:00Z">
        <w:r w:rsidR="00AC7B57" w:rsidDel="00772D7D">
          <w:delText xml:space="preserve"> </w:delText>
        </w:r>
      </w:del>
      <w:del w:id="350" w:author="Kamal Kant Paliwal" w:date="2015-10-26T11:52:00Z">
        <w:r w:rsidR="00AC7B57" w:rsidDel="000F21AD">
          <w:delText xml:space="preserve">to deploy </w:delText>
        </w:r>
      </w:del>
      <w:del w:id="351" w:author="Kamal Kant Paliwal" w:date="2015-10-26T11:53:00Z">
        <w:r w:rsidR="00AC7B57" w:rsidDel="000F21AD">
          <w:delText>app</w:delText>
        </w:r>
      </w:del>
    </w:p>
    <w:p w14:paraId="70244D17" w14:textId="77777777" w:rsidR="004D3839" w:rsidRPr="004D3839" w:rsidRDefault="004D3839" w:rsidP="00577A0B">
      <w:pPr>
        <w:rPr>
          <w:b/>
        </w:rPr>
      </w:pPr>
      <w:r w:rsidRPr="004D3839">
        <w:rPr>
          <w:b/>
        </w:rPr>
        <w:t>Linux</w:t>
      </w:r>
      <w:ins w:id="352" w:author="Kamal Kant Paliwal" w:date="2015-10-26T11:53:00Z">
        <w:r w:rsidR="000F21AD">
          <w:rPr>
            <w:b/>
          </w:rPr>
          <w:t>/Ubuntu/CentOS/Fedora21/</w:t>
        </w:r>
        <w:proofErr w:type="spellStart"/>
        <w:r w:rsidR="000F21AD">
          <w:rPr>
            <w:b/>
          </w:rPr>
          <w:t>RedHat</w:t>
        </w:r>
        <w:proofErr w:type="spellEnd"/>
        <w:r w:rsidR="000F21AD">
          <w:rPr>
            <w:b/>
          </w:rPr>
          <w:t>/</w:t>
        </w:r>
        <w:proofErr w:type="spellStart"/>
        <w:r w:rsidR="000F21AD">
          <w:rPr>
            <w:b/>
          </w:rPr>
          <w:t>Debian</w:t>
        </w:r>
      </w:ins>
      <w:proofErr w:type="spellEnd"/>
    </w:p>
    <w:p w14:paraId="3BAE6BEF" w14:textId="77777777" w:rsidR="00AC7B57" w:rsidRDefault="004D3839">
      <w:pPr>
        <w:pStyle w:val="ListParagraph"/>
        <w:numPr>
          <w:ilvl w:val="0"/>
          <w:numId w:val="2"/>
        </w:numPr>
        <w:ind w:left="567" w:hanging="425"/>
        <w:pPrChange w:id="353" w:author="Kamal Kant Paliwal" w:date="2015-11-09T16:49:00Z">
          <w:pPr>
            <w:pStyle w:val="ListParagraph"/>
            <w:numPr>
              <w:numId w:val="2"/>
            </w:numPr>
            <w:ind w:hanging="360"/>
          </w:pPr>
        </w:pPrChange>
      </w:pPr>
      <w:r>
        <w:t xml:space="preserve">Open the </w:t>
      </w:r>
      <w:ins w:id="354" w:author="Kamal Kant Paliwal" w:date="2015-10-26T11:54:00Z">
        <w:r w:rsidR="000F21AD">
          <w:t>respective OS</w:t>
        </w:r>
      </w:ins>
      <w:ins w:id="355" w:author="Kamal Kant Paliwal" w:date="2015-10-26T11:53:00Z">
        <w:r w:rsidR="000F21AD">
          <w:t xml:space="preserve"> </w:t>
        </w:r>
      </w:ins>
      <w:r>
        <w:t xml:space="preserve">terminal </w:t>
      </w:r>
    </w:p>
    <w:p w14:paraId="2D6F7DFA" w14:textId="2B0E1662" w:rsidR="004D3839" w:rsidRPr="004D3839" w:rsidRDefault="004D3839">
      <w:pPr>
        <w:pStyle w:val="ListParagraph"/>
        <w:numPr>
          <w:ilvl w:val="0"/>
          <w:numId w:val="2"/>
        </w:numPr>
      </w:pPr>
      <w:r>
        <w:t xml:space="preserve">Clone the </w:t>
      </w:r>
      <w:proofErr w:type="spellStart"/>
      <w:r w:rsidR="00B21670">
        <w:t>AWSN</w:t>
      </w:r>
      <w:del w:id="356" w:author="Kamal Kant Paliwal" w:date="2015-10-26T11:54:00Z">
        <w:r w:rsidR="00B21670" w:rsidDel="000F21AD">
          <w:delText>OTIFIER</w:delText>
        </w:r>
      </w:del>
      <w:ins w:id="357" w:author="Kamal Kant Paliwal" w:date="2015-10-26T11:54:00Z">
        <w:r w:rsidR="000F21AD">
          <w:t>otifier</w:t>
        </w:r>
      </w:ins>
      <w:proofErr w:type="spellEnd"/>
      <w:r>
        <w:t xml:space="preserve"> repository to </w:t>
      </w:r>
      <w:ins w:id="358" w:author="Kamal Kant Paliwal" w:date="2015-10-26T11:54:00Z">
        <w:r w:rsidR="000F21AD">
          <w:t xml:space="preserve">the </w:t>
        </w:r>
      </w:ins>
      <w:r>
        <w:t>desire directory.</w:t>
      </w:r>
      <w:r w:rsidRPr="00A70D60">
        <w:rPr>
          <w:b/>
        </w:rPr>
        <w:br/>
      </w:r>
      <w:r w:rsidRPr="000F21AD">
        <w:rPr>
          <w:b/>
          <w:i/>
          <w:rPrChange w:id="359" w:author="Kamal Kant Paliwal" w:date="2015-10-26T11:55:00Z">
            <w:rPr>
              <w:b/>
            </w:rPr>
          </w:rPrChange>
        </w:rPr>
        <w:t>cd ~</w:t>
      </w:r>
      <w:r w:rsidRPr="000F21AD">
        <w:rPr>
          <w:i/>
          <w:rPrChange w:id="360" w:author="Kamal Kant Paliwal" w:date="2015-10-26T11:55:00Z">
            <w:rPr/>
          </w:rPrChange>
        </w:rPr>
        <w:br/>
      </w:r>
      <w:r w:rsidRPr="00A70D60">
        <w:rPr>
          <w:b/>
          <w:i/>
        </w:rPr>
        <w:t xml:space="preserve">git clone </w:t>
      </w:r>
      <w:ins w:id="361" w:author="Nirav Trivedi" w:date="2015-11-10T13:41:00Z">
        <w:r w:rsidR="008C65EB">
          <w:rPr>
            <w:b/>
            <w:i/>
          </w:rPr>
          <w:fldChar w:fldCharType="begin"/>
        </w:r>
        <w:r w:rsidR="008C65EB">
          <w:rPr>
            <w:b/>
            <w:i/>
          </w:rPr>
          <w:instrText xml:space="preserve"> HYPERLINK "</w:instrText>
        </w:r>
        <w:r w:rsidR="008C65EB" w:rsidRPr="008C65EB">
          <w:rPr>
            <w:b/>
            <w:i/>
          </w:rPr>
          <w:instrText>https://github.com/nexmo-apps/AWSNotifier.git</w:instrText>
        </w:r>
        <w:r w:rsidR="008C65EB">
          <w:rPr>
            <w:b/>
            <w:i/>
          </w:rPr>
          <w:instrText xml:space="preserve">" </w:instrText>
        </w:r>
        <w:r w:rsidR="008C65EB">
          <w:rPr>
            <w:b/>
            <w:i/>
          </w:rPr>
          <w:fldChar w:fldCharType="separate"/>
        </w:r>
        <w:r w:rsidR="008C65EB" w:rsidRPr="00952A55">
          <w:rPr>
            <w:rStyle w:val="Hyperlink"/>
            <w:b/>
            <w:i/>
          </w:rPr>
          <w:t>https://github.com/nexmo-apps/AWSNotifier.git</w:t>
        </w:r>
        <w:r w:rsidR="008C65EB">
          <w:rPr>
            <w:b/>
            <w:i/>
          </w:rPr>
          <w:fldChar w:fldCharType="end"/>
        </w:r>
        <w:r w:rsidR="008C65EB">
          <w:rPr>
            <w:b/>
            <w:i/>
          </w:rPr>
          <w:t xml:space="preserve"> </w:t>
        </w:r>
      </w:ins>
      <w:commentRangeStart w:id="362"/>
      <w:del w:id="363" w:author="Nirav Trivedi" w:date="2015-11-10T13:41:00Z">
        <w:r w:rsidR="00425269" w:rsidRPr="00A70D60" w:rsidDel="008C65EB">
          <w:rPr>
            <w:i/>
            <w:rPrChange w:id="364" w:author="Kamal Kant Paliwal" w:date="2015-10-26T11:55:00Z">
              <w:rPr/>
            </w:rPrChange>
          </w:rPr>
          <w:fldChar w:fldCharType="begin"/>
        </w:r>
        <w:r w:rsidR="00425269" w:rsidRPr="000F21AD" w:rsidDel="008C65EB">
          <w:rPr>
            <w:i/>
            <w:rPrChange w:id="365" w:author="Kamal Kant Paliwal" w:date="2015-10-26T11:55:00Z">
              <w:rPr/>
            </w:rPrChange>
          </w:rPr>
          <w:delInstrText xml:space="preserve"> HYPERLINK "https://github.com/niravtadvaiya/awsweb.git" </w:delInstrText>
        </w:r>
        <w:r w:rsidR="00425269" w:rsidRPr="00A70D60" w:rsidDel="008C65EB">
          <w:rPr>
            <w:rPrChange w:id="366" w:author="Kamal Kant Paliwal" w:date="2015-10-26T11:55:00Z">
              <w:rPr>
                <w:rStyle w:val="Hyperlink"/>
                <w:b/>
                <w:i/>
              </w:rPr>
            </w:rPrChange>
          </w:rPr>
          <w:fldChar w:fldCharType="separate"/>
        </w:r>
        <w:r w:rsidRPr="00A70D60" w:rsidDel="008C65EB">
          <w:rPr>
            <w:rStyle w:val="Hyperlink"/>
            <w:b/>
            <w:i/>
          </w:rPr>
          <w:delText>https://github.com/niravtadvaiya/awsweb.git</w:delText>
        </w:r>
        <w:r w:rsidR="00425269" w:rsidRPr="00A70D60" w:rsidDel="008C65EB">
          <w:rPr>
            <w:rStyle w:val="Hyperlink"/>
            <w:b/>
            <w:i/>
          </w:rPr>
          <w:fldChar w:fldCharType="end"/>
        </w:r>
      </w:del>
      <w:commentRangeEnd w:id="362"/>
      <w:r w:rsidR="00A70D60">
        <w:rPr>
          <w:rStyle w:val="CommentReference"/>
        </w:rPr>
        <w:commentReference w:id="362"/>
      </w:r>
    </w:p>
    <w:p w14:paraId="2940A49B" w14:textId="793E9737" w:rsidR="00A70D60" w:rsidRPr="00A70D60" w:rsidDel="00425269" w:rsidRDefault="004D3839">
      <w:pPr>
        <w:pStyle w:val="ListParagraph"/>
        <w:numPr>
          <w:ilvl w:val="0"/>
          <w:numId w:val="2"/>
        </w:numPr>
        <w:ind w:left="567" w:hanging="425"/>
        <w:rPr>
          <w:ins w:id="367" w:author="Kamal Kant Paliwal" w:date="2015-10-26T12:00:00Z"/>
          <w:del w:id="368" w:author="Nirav Trivedi" w:date="2015-10-26T16:25:00Z"/>
          <w:rPrChange w:id="369" w:author="Kamal Kant Paliwal" w:date="2015-10-26T12:00:00Z">
            <w:rPr>
              <w:ins w:id="370" w:author="Kamal Kant Paliwal" w:date="2015-10-26T12:00:00Z"/>
              <w:del w:id="371" w:author="Nirav Trivedi" w:date="2015-10-26T16:25:00Z"/>
              <w:b/>
              <w:i/>
            </w:rPr>
          </w:rPrChange>
        </w:rPr>
        <w:pPrChange w:id="372" w:author="Kamal Kant Paliwal" w:date="2015-11-09T16:49:00Z">
          <w:pPr>
            <w:pStyle w:val="ListParagraph"/>
            <w:numPr>
              <w:numId w:val="2"/>
            </w:numPr>
            <w:ind w:hanging="360"/>
          </w:pPr>
        </w:pPrChange>
      </w:pPr>
      <w:r>
        <w:t>Change the direct</w:t>
      </w:r>
      <w:r w:rsidR="00132C5B">
        <w:t xml:space="preserve">ory to the </w:t>
      </w:r>
      <w:proofErr w:type="spellStart"/>
      <w:r w:rsidR="00B21670">
        <w:t>A</w:t>
      </w:r>
      <w:ins w:id="373" w:author="Kamal Kant Paliwal" w:date="2015-10-26T11:59:00Z">
        <w:r w:rsidR="00A70D60">
          <w:t>WS</w:t>
        </w:r>
      </w:ins>
      <w:del w:id="374" w:author="Kamal Kant Paliwal" w:date="2015-10-26T11:59:00Z">
        <w:r w:rsidR="00B21670" w:rsidDel="00A70D60">
          <w:delText>ws</w:delText>
        </w:r>
      </w:del>
      <w:r w:rsidR="00B21670">
        <w:t>Notifier</w:t>
      </w:r>
      <w:proofErr w:type="spellEnd"/>
      <w:r w:rsidR="00132C5B">
        <w:t>.</w:t>
      </w:r>
      <w:del w:id="375" w:author="Kamal Kant Paliwal" w:date="2015-10-26T12:00:00Z">
        <w:r w:rsidR="00132C5B" w:rsidDel="00A70D60">
          <w:br/>
        </w:r>
      </w:del>
      <w:ins w:id="376" w:author="Nirav Trivedi" w:date="2015-10-26T16:25:00Z">
        <w:r w:rsidR="00425269">
          <w:br/>
        </w:r>
      </w:ins>
    </w:p>
    <w:p w14:paraId="2FF79E69" w14:textId="77777777" w:rsidR="004D3839" w:rsidRPr="004D3839" w:rsidRDefault="00132C5B">
      <w:pPr>
        <w:pStyle w:val="ListParagraph"/>
        <w:numPr>
          <w:ilvl w:val="0"/>
          <w:numId w:val="2"/>
        </w:numPr>
        <w:ind w:left="567" w:hanging="425"/>
        <w:pPrChange w:id="377" w:author="Kamal Kant Paliwal" w:date="2015-11-09T16:49:00Z">
          <w:pPr>
            <w:pStyle w:val="ListParagraph"/>
            <w:numPr>
              <w:numId w:val="2"/>
            </w:numPr>
            <w:ind w:hanging="360"/>
          </w:pPr>
        </w:pPrChange>
      </w:pPr>
      <w:r w:rsidRPr="00425269">
        <w:rPr>
          <w:b/>
          <w:i/>
          <w:rPrChange w:id="378" w:author="Nirav Trivedi" w:date="2015-10-26T16:25:00Z">
            <w:rPr>
              <w:b/>
            </w:rPr>
          </w:rPrChange>
        </w:rPr>
        <w:t xml:space="preserve">cd </w:t>
      </w:r>
      <w:ins w:id="379" w:author="Kamal Kant Paliwal" w:date="2015-10-26T12:00:00Z">
        <w:del w:id="380" w:author="Nirav Trivedi" w:date="2015-10-26T14:30:00Z">
          <w:r w:rsidR="00A70D60" w:rsidRPr="00425269" w:rsidDel="00A650C6">
            <w:rPr>
              <w:b/>
              <w:i/>
              <w:rPrChange w:id="381" w:author="Nirav Trivedi" w:date="2015-10-26T16:25:00Z">
                <w:rPr/>
              </w:rPrChange>
            </w:rPr>
            <w:delText>AWSNotifier</w:delText>
          </w:r>
        </w:del>
      </w:ins>
      <w:proofErr w:type="spellStart"/>
      <w:ins w:id="382" w:author="Nirav Trivedi" w:date="2015-10-26T14:30:00Z">
        <w:r w:rsidR="00A650C6" w:rsidRPr="00425269">
          <w:rPr>
            <w:b/>
            <w:i/>
            <w:rPrChange w:id="383" w:author="Nirav Trivedi" w:date="2015-10-26T16:25:00Z">
              <w:rPr/>
            </w:rPrChange>
          </w:rPr>
          <w:t>AWSNotifier</w:t>
        </w:r>
      </w:ins>
      <w:proofErr w:type="spellEnd"/>
      <w:ins w:id="384" w:author="Kamal Kant Paliwal" w:date="2015-10-26T12:00:00Z">
        <w:r w:rsidR="00A70D60">
          <w:t xml:space="preserve"> </w:t>
        </w:r>
      </w:ins>
      <w:del w:id="385" w:author="Kamal Kant Paliwal" w:date="2015-10-26T12:00:00Z">
        <w:r w:rsidR="00B21670" w:rsidRPr="00425269" w:rsidDel="00A70D60">
          <w:rPr>
            <w:b/>
            <w:rPrChange w:id="386" w:author="Nirav Trivedi" w:date="2015-10-26T16:25:00Z">
              <w:rPr/>
            </w:rPrChange>
          </w:rPr>
          <w:delText>AwsNotifier</w:delText>
        </w:r>
      </w:del>
    </w:p>
    <w:p w14:paraId="4984DC4A" w14:textId="2E7D7DAE" w:rsidR="00AC7B57" w:rsidDel="00425269" w:rsidRDefault="00132C5B">
      <w:pPr>
        <w:pStyle w:val="ListParagraph"/>
        <w:numPr>
          <w:ilvl w:val="0"/>
          <w:numId w:val="2"/>
        </w:numPr>
        <w:ind w:left="360"/>
        <w:rPr>
          <w:del w:id="387" w:author="Nirav Trivedi" w:date="2015-10-26T16:25:00Z"/>
        </w:rPr>
        <w:pPrChange w:id="388" w:author="Kamal Kant Paliwal" w:date="2015-10-26T12:01:00Z">
          <w:pPr>
            <w:pStyle w:val="ListParagraph"/>
            <w:numPr>
              <w:numId w:val="2"/>
            </w:numPr>
            <w:ind w:hanging="360"/>
          </w:pPr>
        </w:pPrChange>
      </w:pPr>
      <w:r>
        <w:lastRenderedPageBreak/>
        <w:t xml:space="preserve">Run the following command to install and configure the </w:t>
      </w:r>
      <w:proofErr w:type="spellStart"/>
      <w:r>
        <w:t>Nexmo</w:t>
      </w:r>
      <w:proofErr w:type="spellEnd"/>
      <w:r>
        <w:t xml:space="preserve"> services.</w:t>
      </w:r>
      <w:ins w:id="389" w:author="Nirav Trivedi" w:date="2015-10-26T16:25:00Z">
        <w:r w:rsidR="00425269">
          <w:br/>
        </w:r>
      </w:ins>
    </w:p>
    <w:p w14:paraId="0903DAED" w14:textId="77777777" w:rsidR="001326F5" w:rsidRPr="00425269" w:rsidRDefault="001326F5">
      <w:pPr>
        <w:pStyle w:val="ListParagraph"/>
        <w:numPr>
          <w:ilvl w:val="0"/>
          <w:numId w:val="2"/>
        </w:numPr>
        <w:ind w:left="360"/>
        <w:rPr>
          <w:ins w:id="390" w:author="Kamal Kant Paliwal" w:date="2015-10-26T12:02:00Z"/>
          <w:b/>
          <w:i/>
          <w:rPrChange w:id="391" w:author="Nirav Trivedi" w:date="2015-10-26T16:25:00Z">
            <w:rPr>
              <w:ins w:id="392" w:author="Kamal Kant Paliwal" w:date="2015-10-26T12:02:00Z"/>
            </w:rPr>
          </w:rPrChange>
        </w:rPr>
        <w:pPrChange w:id="393" w:author="Nirav Trivedi" w:date="2015-10-26T16:25:00Z">
          <w:pPr>
            <w:pStyle w:val="ListParagraph"/>
            <w:numPr>
              <w:ilvl w:val="1"/>
              <w:numId w:val="2"/>
            </w:numPr>
            <w:ind w:left="1440" w:hanging="360"/>
          </w:pPr>
        </w:pPrChange>
      </w:pPr>
      <w:proofErr w:type="spellStart"/>
      <w:r w:rsidRPr="00425269">
        <w:rPr>
          <w:b/>
          <w:i/>
          <w:rPrChange w:id="394" w:author="Nirav Trivedi" w:date="2015-10-26T16:25:00Z">
            <w:rPr/>
          </w:rPrChange>
        </w:rPr>
        <w:t>sudo</w:t>
      </w:r>
      <w:proofErr w:type="spellEnd"/>
      <w:r w:rsidRPr="00425269">
        <w:rPr>
          <w:b/>
          <w:i/>
          <w:rPrChange w:id="395" w:author="Nirav Trivedi" w:date="2015-10-26T16:25:00Z">
            <w:rPr/>
          </w:rPrChange>
        </w:rPr>
        <w:t xml:space="preserve"> python install.py</w:t>
      </w:r>
    </w:p>
    <w:p w14:paraId="73F279FB" w14:textId="77777777" w:rsidR="00A70D60" w:rsidRDefault="00A70D60">
      <w:pPr>
        <w:rPr>
          <w:ins w:id="396" w:author="Kamal Kant Paliwal" w:date="2015-10-26T12:02:00Z"/>
          <w:i/>
        </w:rPr>
        <w:pPrChange w:id="397" w:author="Kamal Kant Paliwal" w:date="2015-10-26T12:02:00Z">
          <w:pPr>
            <w:pStyle w:val="ListParagraph"/>
            <w:numPr>
              <w:ilvl w:val="1"/>
              <w:numId w:val="2"/>
            </w:numPr>
            <w:ind w:left="1440" w:hanging="360"/>
          </w:pPr>
        </w:pPrChange>
      </w:pPr>
      <w:ins w:id="398" w:author="Kamal Kant Paliwal" w:date="2015-10-26T12:02:00Z">
        <w:r w:rsidRPr="00A70D60">
          <w:rPr>
            <w:rPrChange w:id="399" w:author="Kamal Kant Paliwal" w:date="2015-10-26T12:03:00Z">
              <w:rPr>
                <w:b/>
                <w:i/>
              </w:rPr>
            </w:rPrChange>
          </w:rPr>
          <w:t>This will install following</w:t>
        </w:r>
      </w:ins>
      <w:ins w:id="400" w:author="Kamal Kant Paliwal" w:date="2015-10-26T12:03:00Z">
        <w:r w:rsidRPr="00A70D60">
          <w:rPr>
            <w:rPrChange w:id="401" w:author="Kamal Kant Paliwal" w:date="2015-10-26T12:03:00Z">
              <w:rPr>
                <w:i/>
              </w:rPr>
            </w:rPrChange>
          </w:rPr>
          <w:t xml:space="preserve"> on AWS instance</w:t>
        </w:r>
      </w:ins>
      <w:ins w:id="402" w:author="Kamal Kant Paliwal" w:date="2015-10-26T12:02:00Z">
        <w:r w:rsidRPr="00A70D60">
          <w:rPr>
            <w:i/>
            <w:rPrChange w:id="403" w:author="Kamal Kant Paliwal" w:date="2015-10-26T12:02:00Z">
              <w:rPr>
                <w:b/>
                <w:i/>
              </w:rPr>
            </w:rPrChange>
          </w:rPr>
          <w:t>:</w:t>
        </w:r>
      </w:ins>
    </w:p>
    <w:p w14:paraId="383E81C1" w14:textId="77777777" w:rsidR="00A70D60" w:rsidRPr="00A70D60" w:rsidRDefault="00A70D60">
      <w:pPr>
        <w:pStyle w:val="ListParagraph"/>
        <w:numPr>
          <w:ilvl w:val="0"/>
          <w:numId w:val="1"/>
        </w:numPr>
        <w:rPr>
          <w:ins w:id="404" w:author="Kamal Kant Paliwal" w:date="2015-10-26T12:02:00Z"/>
        </w:rPr>
        <w:pPrChange w:id="405" w:author="Kamal Kant Paliwal" w:date="2015-10-26T12:03:00Z">
          <w:pPr/>
        </w:pPrChange>
      </w:pPr>
      <w:ins w:id="406" w:author="Kamal Kant Paliwal" w:date="2015-10-26T12:02:00Z">
        <w:r w:rsidRPr="00A70D60">
          <w:t>Django 1.8.5</w:t>
        </w:r>
      </w:ins>
    </w:p>
    <w:p w14:paraId="51048E6C" w14:textId="77777777" w:rsidR="00A70D60" w:rsidRPr="00A70D60" w:rsidRDefault="00A70D60">
      <w:pPr>
        <w:pStyle w:val="ListParagraph"/>
        <w:numPr>
          <w:ilvl w:val="0"/>
          <w:numId w:val="1"/>
        </w:numPr>
        <w:rPr>
          <w:ins w:id="407" w:author="Kamal Kant Paliwal" w:date="2015-10-26T12:02:00Z"/>
        </w:rPr>
        <w:pPrChange w:id="408" w:author="Kamal Kant Paliwal" w:date="2015-10-26T12:03:00Z">
          <w:pPr/>
        </w:pPrChange>
      </w:pPr>
      <w:proofErr w:type="spellStart"/>
      <w:ins w:id="409" w:author="Kamal Kant Paliwal" w:date="2015-10-26T12:02:00Z">
        <w:r w:rsidRPr="00A70D60">
          <w:t>Nexmo</w:t>
        </w:r>
        <w:proofErr w:type="spellEnd"/>
        <w:r w:rsidRPr="00A70D60">
          <w:t xml:space="preserve"> library</w:t>
        </w:r>
      </w:ins>
    </w:p>
    <w:p w14:paraId="36D89FC0" w14:textId="77777777" w:rsidR="00A70D60" w:rsidRPr="00A70D60" w:rsidRDefault="00A70D60">
      <w:pPr>
        <w:pStyle w:val="ListParagraph"/>
        <w:numPr>
          <w:ilvl w:val="0"/>
          <w:numId w:val="1"/>
        </w:numPr>
        <w:pPrChange w:id="410" w:author="Kamal Kant Paliwal" w:date="2015-10-26T12:03:00Z">
          <w:pPr>
            <w:pStyle w:val="ListParagraph"/>
            <w:numPr>
              <w:ilvl w:val="1"/>
              <w:numId w:val="2"/>
            </w:numPr>
            <w:ind w:left="1440" w:hanging="360"/>
          </w:pPr>
        </w:pPrChange>
      </w:pPr>
      <w:ins w:id="411" w:author="Kamal Kant Paliwal" w:date="2015-10-26T12:02:00Z">
        <w:r w:rsidRPr="00A70D60">
          <w:t>Python 2.7</w:t>
        </w:r>
      </w:ins>
    </w:p>
    <w:p w14:paraId="2F754C69" w14:textId="77777777" w:rsidR="00323B56" w:rsidRPr="004D3839" w:rsidRDefault="00323B56" w:rsidP="00323B56">
      <w:pPr>
        <w:rPr>
          <w:b/>
        </w:rPr>
      </w:pPr>
      <w:r>
        <w:rPr>
          <w:b/>
        </w:rPr>
        <w:t>Windows</w:t>
      </w:r>
    </w:p>
    <w:p w14:paraId="420132CF" w14:textId="77777777" w:rsidR="00BD2799" w:rsidRPr="00BD2799" w:rsidRDefault="00BD2799" w:rsidP="00BD2799">
      <w:pPr>
        <w:pStyle w:val="ListParagraph"/>
        <w:numPr>
          <w:ilvl w:val="0"/>
          <w:numId w:val="13"/>
        </w:numPr>
      </w:pPr>
      <w:r>
        <w:t xml:space="preserve">Download python from </w:t>
      </w:r>
      <w:r w:rsidRPr="00BD2799">
        <w:rPr>
          <w:b/>
        </w:rPr>
        <w:t xml:space="preserve">https://www.python.org/ftp/python/2.7.10/python-2.7.10.msi </w:t>
      </w:r>
      <w:r w:rsidRPr="00BD2799">
        <w:t>and install</w:t>
      </w:r>
      <w:ins w:id="412" w:author="Kamal Kant Paliwal" w:date="2015-10-26T12:03:00Z">
        <w:r w:rsidR="00A70D60">
          <w:t xml:space="preserve"> it</w:t>
        </w:r>
      </w:ins>
      <w:r w:rsidRPr="00BD2799">
        <w:t xml:space="preserve"> </w:t>
      </w:r>
      <w:r>
        <w:t>in “C</w:t>
      </w:r>
      <w:proofErr w:type="gramStart"/>
      <w:r>
        <w:t>:/</w:t>
      </w:r>
      <w:proofErr w:type="gramEnd"/>
      <w:r>
        <w:t>” drive</w:t>
      </w:r>
      <w:r w:rsidRPr="00BD2799">
        <w:t>.</w:t>
      </w:r>
      <w:r>
        <w:t xml:space="preserve"> </w:t>
      </w:r>
    </w:p>
    <w:p w14:paraId="430700CC" w14:textId="77777777" w:rsidR="00BD2799" w:rsidRPr="00A0500D" w:rsidRDefault="00BD2799" w:rsidP="00BD2799">
      <w:pPr>
        <w:pStyle w:val="ListParagraph"/>
        <w:numPr>
          <w:ilvl w:val="0"/>
          <w:numId w:val="13"/>
        </w:numPr>
      </w:pPr>
      <w:r w:rsidRPr="00BD2799">
        <w:t xml:space="preserve">Set the </w:t>
      </w:r>
      <w:del w:id="413" w:author="Kamal Kant Paliwal" w:date="2015-10-26T12:03:00Z">
        <w:r w:rsidRPr="00BD2799" w:rsidDel="00A70D60">
          <w:delText>enironment</w:delText>
        </w:r>
      </w:del>
      <w:ins w:id="414" w:author="Kamal Kant Paliwal" w:date="2015-10-26T12:03:00Z">
        <w:r w:rsidR="00A70D60" w:rsidRPr="00BD2799">
          <w:t>environment</w:t>
        </w:r>
        <w:r w:rsidR="00A70D60">
          <w:t xml:space="preserve"> and </w:t>
        </w:r>
      </w:ins>
      <w:del w:id="415" w:author="Kamal Kant Paliwal" w:date="2015-10-26T12:03:00Z">
        <w:r w:rsidR="00A0500D" w:rsidDel="00A70D60">
          <w:delText>/</w:delText>
        </w:r>
      </w:del>
      <w:r w:rsidR="00A0500D">
        <w:t xml:space="preserve">system </w:t>
      </w:r>
      <w:r w:rsidRPr="00BD2799">
        <w:t>variable</w:t>
      </w:r>
      <w:ins w:id="416" w:author="Kamal Kant Paliwal" w:date="2015-10-26T12:04:00Z">
        <w:r w:rsidR="00A70D60">
          <w:t>s</w:t>
        </w:r>
      </w:ins>
      <w:ins w:id="417" w:author="Kamal Kant Paliwal" w:date="2015-10-26T12:05:00Z">
        <w:r w:rsidR="00A70D60" w:rsidRPr="00A70D60" w:rsidDel="00A70D60">
          <w:t xml:space="preserve"> </w:t>
        </w:r>
      </w:ins>
      <w:del w:id="418" w:author="Kamal Kant Paliwal" w:date="2015-10-26T12:05:00Z">
        <w:r w:rsidRPr="00A70D60" w:rsidDel="00A70D60">
          <w:delText xml:space="preserve"> </w:delText>
        </w:r>
        <w:r w:rsidRPr="00A70D60" w:rsidDel="00A70D60">
          <w:rPr>
            <w:rPrChange w:id="419" w:author="Kamal Kant Paliwal" w:date="2015-10-26T12:05:00Z">
              <w:rPr>
                <w:b/>
              </w:rPr>
            </w:rPrChange>
          </w:rPr>
          <w:delText>C:/python27</w:delText>
        </w:r>
      </w:del>
      <w:ins w:id="420" w:author="Kamal Kant Paliwal" w:date="2015-10-26T12:05:00Z">
        <w:r w:rsidR="00A70D60" w:rsidRPr="00A70D60">
          <w:rPr>
            <w:rPrChange w:id="421" w:author="Kamal Kant Paliwal" w:date="2015-10-26T12:05:00Z">
              <w:rPr>
                <w:b/>
              </w:rPr>
            </w:rPrChange>
          </w:rPr>
          <w:t>using below steps</w:t>
        </w:r>
        <w:r w:rsidR="00A70D60">
          <w:rPr>
            <w:b/>
          </w:rPr>
          <w:t>:</w:t>
        </w:r>
      </w:ins>
      <w:r w:rsidR="00A0500D">
        <w:rPr>
          <w:b/>
        </w:rPr>
        <w:br/>
      </w:r>
      <w:r w:rsidR="00A0500D" w:rsidRPr="00A0500D">
        <w:rPr>
          <w:b/>
        </w:rPr>
        <w:t>Windows 8.</w:t>
      </w:r>
      <w:r w:rsidR="00A0500D">
        <w:rPr>
          <w:b/>
        </w:rPr>
        <w:t>x</w:t>
      </w:r>
    </w:p>
    <w:p w14:paraId="7EB66487" w14:textId="77777777" w:rsidR="00A0500D" w:rsidRDefault="00A0500D" w:rsidP="00A0500D">
      <w:pPr>
        <w:pStyle w:val="ListParagraph"/>
        <w:numPr>
          <w:ilvl w:val="1"/>
          <w:numId w:val="13"/>
        </w:numPr>
      </w:pPr>
      <w:r>
        <w:t>Open the explorer.</w:t>
      </w:r>
    </w:p>
    <w:p w14:paraId="363B87C1" w14:textId="77777777" w:rsidR="00A0500D" w:rsidRDefault="00A0500D" w:rsidP="00A0500D">
      <w:pPr>
        <w:pStyle w:val="ListParagraph"/>
        <w:numPr>
          <w:ilvl w:val="1"/>
          <w:numId w:val="13"/>
        </w:numPr>
      </w:pPr>
      <w:r>
        <w:t>Right click on “</w:t>
      </w:r>
      <w:r w:rsidRPr="00A0500D">
        <w:rPr>
          <w:b/>
        </w:rPr>
        <w:t>This PC</w:t>
      </w:r>
      <w:r>
        <w:t xml:space="preserve">” -&gt; Select the </w:t>
      </w:r>
      <w:r w:rsidRPr="00A0500D">
        <w:rPr>
          <w:b/>
        </w:rPr>
        <w:t>property</w:t>
      </w:r>
      <w:r>
        <w:t>.</w:t>
      </w:r>
    </w:p>
    <w:p w14:paraId="24D3C291" w14:textId="77777777" w:rsidR="00A70D60" w:rsidRDefault="00A0500D" w:rsidP="00A0500D">
      <w:pPr>
        <w:pStyle w:val="ListParagraph"/>
        <w:numPr>
          <w:ilvl w:val="1"/>
          <w:numId w:val="13"/>
        </w:numPr>
        <w:rPr>
          <w:ins w:id="422" w:author="Kamal Kant Paliwal" w:date="2015-10-26T12:05:00Z"/>
        </w:rPr>
      </w:pPr>
      <w:r>
        <w:t xml:space="preserve">Click on </w:t>
      </w:r>
      <w:r w:rsidRPr="00A0500D">
        <w:rPr>
          <w:b/>
        </w:rPr>
        <w:t xml:space="preserve">Advanced System </w:t>
      </w:r>
      <w:r>
        <w:rPr>
          <w:b/>
        </w:rPr>
        <w:t>S</w:t>
      </w:r>
      <w:r w:rsidRPr="00A0500D">
        <w:rPr>
          <w:b/>
        </w:rPr>
        <w:t>ettings</w:t>
      </w:r>
      <w:r w:rsidR="009D72A2">
        <w:t xml:space="preserve">. </w:t>
      </w:r>
    </w:p>
    <w:p w14:paraId="6ADC0B24" w14:textId="77777777" w:rsidR="00A0500D" w:rsidRDefault="009D72A2" w:rsidP="00A0500D">
      <w:pPr>
        <w:pStyle w:val="ListParagraph"/>
        <w:numPr>
          <w:ilvl w:val="1"/>
          <w:numId w:val="13"/>
        </w:numPr>
      </w:pPr>
      <w:del w:id="423" w:author="Kamal Kant Paliwal" w:date="2015-10-26T12:05:00Z">
        <w:r w:rsidDel="00A70D60">
          <w:delText>Now in</w:delText>
        </w:r>
      </w:del>
      <w:ins w:id="424" w:author="Kamal Kant Paliwal" w:date="2015-10-26T12:05:00Z">
        <w:r w:rsidR="00A70D60">
          <w:t>In</w:t>
        </w:r>
      </w:ins>
      <w:r>
        <w:t xml:space="preserve"> System Property dialog box click on “</w:t>
      </w:r>
      <w:r w:rsidRPr="009D72A2">
        <w:rPr>
          <w:b/>
        </w:rPr>
        <w:t>environment variable</w:t>
      </w:r>
      <w:r>
        <w:t>” which located at right side corner bottom.</w:t>
      </w:r>
    </w:p>
    <w:p w14:paraId="16A45573" w14:textId="77777777" w:rsidR="00862109" w:rsidRPr="00862109" w:rsidRDefault="00862109" w:rsidP="00A0500D">
      <w:pPr>
        <w:pStyle w:val="ListParagraph"/>
        <w:numPr>
          <w:ilvl w:val="1"/>
          <w:numId w:val="13"/>
        </w:numPr>
      </w:pPr>
      <w:proofErr w:type="spellStart"/>
      <w:r>
        <w:t>Goto</w:t>
      </w:r>
      <w:proofErr w:type="spellEnd"/>
      <w:r>
        <w:t xml:space="preserve"> the label </w:t>
      </w:r>
      <w:r w:rsidRPr="00862109">
        <w:rPr>
          <w:b/>
        </w:rPr>
        <w:t>system variables</w:t>
      </w:r>
      <w:r>
        <w:t xml:space="preserve"> find the variable “</w:t>
      </w:r>
      <w:r w:rsidRPr="00862109">
        <w:rPr>
          <w:b/>
        </w:rPr>
        <w:t>path</w:t>
      </w:r>
      <w:r>
        <w:t xml:space="preserve">” append Python path </w:t>
      </w:r>
      <w:r w:rsidRPr="00862109">
        <w:rPr>
          <w:b/>
        </w:rPr>
        <w:t>;C:/python27</w:t>
      </w:r>
    </w:p>
    <w:p w14:paraId="396EC983" w14:textId="77777777" w:rsidR="00862109" w:rsidRPr="00862109" w:rsidRDefault="00862109" w:rsidP="00A0500D">
      <w:pPr>
        <w:pStyle w:val="ListParagraph"/>
        <w:numPr>
          <w:ilvl w:val="1"/>
          <w:numId w:val="13"/>
        </w:numPr>
      </w:pPr>
      <w:r w:rsidRPr="00862109">
        <w:t xml:space="preserve">Click on </w:t>
      </w:r>
      <w:r>
        <w:t>“</w:t>
      </w:r>
      <w:r w:rsidRPr="00425269">
        <w:rPr>
          <w:b/>
          <w:rPrChange w:id="425" w:author="Nirav Trivedi" w:date="2015-10-26T16:26:00Z">
            <w:rPr/>
          </w:rPrChange>
        </w:rPr>
        <w:t>Ok</w:t>
      </w:r>
      <w:r>
        <w:t>”</w:t>
      </w:r>
    </w:p>
    <w:p w14:paraId="6A356AEC" w14:textId="77777777" w:rsidR="00F12B22" w:rsidRDefault="00F12B22">
      <w:pPr>
        <w:pStyle w:val="ListParagraph"/>
        <w:numPr>
          <w:ilvl w:val="1"/>
          <w:numId w:val="13"/>
        </w:numPr>
        <w:rPr>
          <w:ins w:id="426" w:author="Kamal Kant Paliwal" w:date="2015-10-26T12:07:00Z"/>
        </w:rPr>
        <w:pPrChange w:id="427" w:author="Kamal Kant Paliwal" w:date="2015-10-26T12:07:00Z">
          <w:pPr>
            <w:pStyle w:val="ListParagraph"/>
            <w:numPr>
              <w:numId w:val="13"/>
            </w:numPr>
            <w:ind w:hanging="360"/>
          </w:pPr>
        </w:pPrChange>
      </w:pPr>
      <w:moveToRangeStart w:id="428" w:author="Kamal Kant Paliwal" w:date="2015-10-26T12:07:00Z" w:name="move433624596"/>
      <w:moveTo w:id="429" w:author="Kamal Kant Paliwal" w:date="2015-10-26T12:07:00Z">
        <w:r>
          <w:t xml:space="preserve">Now open the </w:t>
        </w:r>
        <w:proofErr w:type="spellStart"/>
        <w:r w:rsidRPr="00A70D60">
          <w:rPr>
            <w:b/>
          </w:rPr>
          <w:t>cmd</w:t>
        </w:r>
        <w:proofErr w:type="spellEnd"/>
        <w:r w:rsidRPr="00A70D60">
          <w:rPr>
            <w:b/>
          </w:rPr>
          <w:t xml:space="preserve"> </w:t>
        </w:r>
        <w:r>
          <w:t>console using Run command</w:t>
        </w:r>
        <w:r w:rsidRPr="00A70D60">
          <w:rPr>
            <w:b/>
          </w:rPr>
          <w:t>.</w:t>
        </w:r>
        <w:r w:rsidRPr="00862109">
          <w:t>(</w:t>
        </w:r>
        <w:proofErr w:type="spellStart"/>
        <w:r w:rsidRPr="00862109">
          <w:t>Windows+R</w:t>
        </w:r>
        <w:proofErr w:type="spellEnd"/>
        <w:r w:rsidRPr="00862109">
          <w:t>, type</w:t>
        </w:r>
        <w:r w:rsidRPr="00A70D60">
          <w:rPr>
            <w:b/>
          </w:rPr>
          <w:t xml:space="preserve"> </w:t>
        </w:r>
        <w:proofErr w:type="spellStart"/>
        <w:r w:rsidRPr="00A70D60">
          <w:rPr>
            <w:b/>
          </w:rPr>
          <w:t>cmd</w:t>
        </w:r>
        <w:proofErr w:type="spellEnd"/>
        <w:r w:rsidRPr="00862109">
          <w:t>)</w:t>
        </w:r>
      </w:moveTo>
      <w:moveToRangeEnd w:id="428"/>
    </w:p>
    <w:p w14:paraId="1E53D2C0" w14:textId="74F5CBE6" w:rsidR="00A56C5C" w:rsidRPr="00A56C5C" w:rsidRDefault="00546C24">
      <w:pPr>
        <w:pStyle w:val="ListParagraph"/>
        <w:numPr>
          <w:ilvl w:val="1"/>
          <w:numId w:val="13"/>
        </w:numPr>
        <w:pPrChange w:id="430" w:author="Kamal Kant Paliwal" w:date="2015-10-26T12:08:00Z">
          <w:pPr>
            <w:pStyle w:val="ListParagraph"/>
            <w:numPr>
              <w:numId w:val="13"/>
            </w:numPr>
            <w:ind w:hanging="360"/>
          </w:pPr>
        </w:pPrChange>
      </w:pPr>
      <w:ins w:id="431" w:author="Nirav Trivedi" w:date="2015-10-26T14:37:00Z">
        <w:r>
          <w:t xml:space="preserve">Make directory </w:t>
        </w:r>
        <w:proofErr w:type="spellStart"/>
        <w:r w:rsidRPr="00546C24">
          <w:rPr>
            <w:b/>
            <w:rPrChange w:id="432" w:author="Nirav Trivedi" w:date="2015-10-26T14:38:00Z">
              <w:rPr/>
            </w:rPrChange>
          </w:rPr>
          <w:t>NexmoSetup</w:t>
        </w:r>
      </w:ins>
      <w:proofErr w:type="spellEnd"/>
      <w:ins w:id="433" w:author="Nirav Trivedi" w:date="2015-10-26T14:38:00Z">
        <w:r w:rsidR="00F55F23">
          <w:rPr>
            <w:b/>
          </w:rPr>
          <w:t xml:space="preserve">, </w:t>
        </w:r>
      </w:ins>
      <w:r w:rsidR="00323B56">
        <w:t xml:space="preserve">Clone </w:t>
      </w:r>
      <w:del w:id="434" w:author="Kamal Kant Paliwal" w:date="2015-10-26T12:06:00Z">
        <w:r w:rsidR="00323B56" w:rsidDel="00A70D60">
          <w:delText xml:space="preserve">the </w:delText>
        </w:r>
        <w:r w:rsidR="00323B56" w:rsidDel="00A70D60">
          <w:rPr>
            <w:b/>
          </w:rPr>
          <w:delText xml:space="preserve"> </w:delText>
        </w:r>
        <w:r w:rsidR="00B21670" w:rsidDel="00A70D60">
          <w:delText>A</w:delText>
        </w:r>
      </w:del>
      <w:ins w:id="435" w:author="Kamal Kant Paliwal" w:date="2015-10-26T12:06:00Z">
        <w:r w:rsidR="00A70D60">
          <w:t xml:space="preserve">the </w:t>
        </w:r>
        <w:proofErr w:type="spellStart"/>
        <w:r w:rsidR="00A70D60" w:rsidRPr="008F10F4">
          <w:rPr>
            <w:b/>
          </w:rPr>
          <w:t>AWS</w:t>
        </w:r>
      </w:ins>
      <w:del w:id="436" w:author="Kamal Kant Paliwal" w:date="2015-10-26T12:06:00Z">
        <w:r w:rsidR="00B21670" w:rsidRPr="008F10F4" w:rsidDel="00A70D60">
          <w:rPr>
            <w:b/>
            <w:rPrChange w:id="437" w:author="Nirav Trivedi" w:date="2015-10-27T10:58:00Z">
              <w:rPr/>
            </w:rPrChange>
          </w:rPr>
          <w:delText>ws</w:delText>
        </w:r>
      </w:del>
      <w:r w:rsidR="00B21670" w:rsidRPr="008F10F4">
        <w:rPr>
          <w:b/>
          <w:rPrChange w:id="438" w:author="Nirav Trivedi" w:date="2015-10-27T10:58:00Z">
            <w:rPr/>
          </w:rPrChange>
        </w:rPr>
        <w:t>Notifier</w:t>
      </w:r>
      <w:proofErr w:type="spellEnd"/>
      <w:r w:rsidR="00323B56" w:rsidRPr="00323B56">
        <w:t xml:space="preserve"> repository</w:t>
      </w:r>
      <w:ins w:id="439" w:author="Nirav Trivedi" w:date="2015-10-26T14:38:00Z">
        <w:r w:rsidR="00F55F23">
          <w:t xml:space="preserve"> to </w:t>
        </w:r>
      </w:ins>
      <w:ins w:id="440" w:author="Nirav Trivedi" w:date="2015-10-26T14:39:00Z">
        <w:r w:rsidR="00317E8B">
          <w:t xml:space="preserve">the </w:t>
        </w:r>
        <w:proofErr w:type="spellStart"/>
        <w:r w:rsidR="00B00F38" w:rsidRPr="00B00F38">
          <w:rPr>
            <w:b/>
            <w:rPrChange w:id="441" w:author="Nirav Trivedi" w:date="2015-10-26T14:39:00Z">
              <w:rPr/>
            </w:rPrChange>
          </w:rPr>
          <w:t>NexmoSetup</w:t>
        </w:r>
      </w:ins>
      <w:proofErr w:type="spellEnd"/>
      <w:r w:rsidR="00323B56">
        <w:rPr>
          <w:b/>
        </w:rPr>
        <w:t xml:space="preserve"> or </w:t>
      </w:r>
      <w:r w:rsidR="00323B56" w:rsidRPr="00323B56">
        <w:t>download as zip</w:t>
      </w:r>
      <w:ins w:id="442" w:author="Nirav Trivedi" w:date="2015-10-26T14:38:00Z">
        <w:r w:rsidR="00F55F23">
          <w:t xml:space="preserve"> to the </w:t>
        </w:r>
      </w:ins>
      <w:proofErr w:type="spellStart"/>
      <w:ins w:id="443" w:author="Nirav Trivedi" w:date="2015-10-26T14:39:00Z">
        <w:r w:rsidR="00C67FA0" w:rsidRPr="00303A15">
          <w:rPr>
            <w:b/>
          </w:rPr>
          <w:t>NexmoSetup</w:t>
        </w:r>
      </w:ins>
      <w:proofErr w:type="spellEnd"/>
      <w:r w:rsidR="00323B56">
        <w:rPr>
          <w:b/>
        </w:rPr>
        <w:t>.</w:t>
      </w:r>
    </w:p>
    <w:p w14:paraId="10C8E2A0" w14:textId="6556E48E" w:rsidR="00A56C5C" w:rsidRPr="00A70D60" w:rsidRDefault="00A56C5C">
      <w:pPr>
        <w:pStyle w:val="ListParagraph"/>
        <w:numPr>
          <w:ilvl w:val="1"/>
          <w:numId w:val="13"/>
        </w:numPr>
        <w:ind w:left="2160"/>
        <w:rPr>
          <w:ins w:id="444" w:author="Kamal Kant Paliwal" w:date="2015-10-26T12:06:00Z"/>
          <w:rStyle w:val="Hyperlink"/>
          <w:color w:val="auto"/>
          <w:u w:val="none"/>
          <w:rPrChange w:id="445" w:author="Kamal Kant Paliwal" w:date="2015-10-26T12:06:00Z">
            <w:rPr>
              <w:ins w:id="446" w:author="Kamal Kant Paliwal" w:date="2015-10-26T12:06:00Z"/>
              <w:rStyle w:val="Hyperlink"/>
              <w:b/>
              <w:i/>
            </w:rPr>
          </w:rPrChange>
        </w:rPr>
        <w:pPrChange w:id="447" w:author="Kamal Kant Paliwal" w:date="2015-10-26T12:07:00Z">
          <w:pPr>
            <w:pStyle w:val="ListParagraph"/>
            <w:numPr>
              <w:ilvl w:val="1"/>
              <w:numId w:val="13"/>
            </w:numPr>
            <w:ind w:left="1440" w:hanging="360"/>
          </w:pPr>
        </w:pPrChange>
      </w:pPr>
      <w:r w:rsidRPr="004D3839">
        <w:rPr>
          <w:b/>
          <w:i/>
        </w:rPr>
        <w:t xml:space="preserve">git clone </w:t>
      </w:r>
      <w:ins w:id="448" w:author="Nirav Trivedi" w:date="2015-11-10T13:42:00Z">
        <w:r w:rsidR="00711B00">
          <w:rPr>
            <w:b/>
            <w:i/>
          </w:rPr>
          <w:fldChar w:fldCharType="begin"/>
        </w:r>
        <w:r w:rsidR="00711B00">
          <w:rPr>
            <w:b/>
            <w:i/>
          </w:rPr>
          <w:instrText xml:space="preserve"> HYPERLINK "</w:instrText>
        </w:r>
      </w:ins>
      <w:r w:rsidR="00711B00" w:rsidRPr="00711B00">
        <w:rPr>
          <w:rPrChange w:id="449" w:author="Nirav Trivedi" w:date="2015-11-10T13:42:00Z">
            <w:rPr>
              <w:rStyle w:val="Hyperlink"/>
              <w:b/>
              <w:i/>
            </w:rPr>
          </w:rPrChange>
        </w:rPr>
        <w:instrText>https://github.com/</w:instrText>
      </w:r>
      <w:ins w:id="450" w:author="Nirav Trivedi" w:date="2015-11-10T13:42:00Z">
        <w:r w:rsidR="00711B00" w:rsidRPr="00711B00">
          <w:rPr>
            <w:rPrChange w:id="451" w:author="Nirav Trivedi" w:date="2015-11-10T13:42:00Z">
              <w:rPr>
                <w:rStyle w:val="Hyperlink"/>
                <w:b/>
                <w:i/>
              </w:rPr>
            </w:rPrChange>
          </w:rPr>
          <w:instrText>nexmo-apps</w:instrText>
        </w:r>
      </w:ins>
      <w:r w:rsidR="00711B00" w:rsidRPr="00711B00">
        <w:rPr>
          <w:rPrChange w:id="452" w:author="Nirav Trivedi" w:date="2015-11-10T13:42:00Z">
            <w:rPr>
              <w:rStyle w:val="Hyperlink"/>
              <w:b/>
              <w:i/>
            </w:rPr>
          </w:rPrChange>
        </w:rPr>
        <w:instrText>/</w:instrText>
      </w:r>
      <w:ins w:id="453" w:author="Nirav Trivedi" w:date="2015-11-10T13:42:00Z">
        <w:r w:rsidR="00711B00" w:rsidRPr="00711B00">
          <w:rPr>
            <w:rPrChange w:id="454" w:author="Nirav Trivedi" w:date="2015-11-10T13:42:00Z">
              <w:rPr>
                <w:rStyle w:val="Hyperlink"/>
                <w:b/>
                <w:i/>
              </w:rPr>
            </w:rPrChange>
          </w:rPr>
          <w:instrText>AWSNotifier</w:instrText>
        </w:r>
      </w:ins>
      <w:r w:rsidR="00711B00" w:rsidRPr="00711B00">
        <w:rPr>
          <w:rPrChange w:id="455" w:author="Nirav Trivedi" w:date="2015-11-10T13:42:00Z">
            <w:rPr>
              <w:rStyle w:val="Hyperlink"/>
              <w:b/>
              <w:i/>
            </w:rPr>
          </w:rPrChange>
        </w:rPr>
        <w:instrText>.git</w:instrText>
      </w:r>
      <w:ins w:id="456" w:author="Nirav Trivedi" w:date="2015-11-10T13:42:00Z">
        <w:r w:rsidR="00711B00">
          <w:rPr>
            <w:b/>
            <w:i/>
          </w:rPr>
          <w:instrText xml:space="preserve">" </w:instrText>
        </w:r>
        <w:r w:rsidR="00711B00">
          <w:rPr>
            <w:b/>
            <w:i/>
          </w:rPr>
          <w:fldChar w:fldCharType="separate"/>
        </w:r>
      </w:ins>
      <w:r w:rsidR="00711B00" w:rsidRPr="00952A55">
        <w:rPr>
          <w:rStyle w:val="Hyperlink"/>
          <w:b/>
          <w:i/>
        </w:rPr>
        <w:t>https://github.com/</w:t>
      </w:r>
      <w:del w:id="457" w:author="Nirav Trivedi" w:date="2015-11-10T13:42:00Z">
        <w:r w:rsidR="00711B00" w:rsidRPr="00952A55" w:rsidDel="008C65EB">
          <w:rPr>
            <w:rStyle w:val="Hyperlink"/>
            <w:b/>
            <w:i/>
          </w:rPr>
          <w:delText>niravtadvaiya</w:delText>
        </w:r>
      </w:del>
      <w:ins w:id="458" w:author="Nirav Trivedi" w:date="2015-11-10T13:42:00Z">
        <w:r w:rsidR="00711B00" w:rsidRPr="00952A55">
          <w:rPr>
            <w:rStyle w:val="Hyperlink"/>
            <w:b/>
            <w:i/>
          </w:rPr>
          <w:t>nexmo-apps</w:t>
        </w:r>
      </w:ins>
      <w:r w:rsidR="00711B00" w:rsidRPr="00952A55">
        <w:rPr>
          <w:rStyle w:val="Hyperlink"/>
          <w:b/>
          <w:i/>
        </w:rPr>
        <w:t>/</w:t>
      </w:r>
      <w:del w:id="459" w:author="Nirav Trivedi" w:date="2015-11-10T13:42:00Z">
        <w:r w:rsidR="00711B00" w:rsidRPr="00952A55" w:rsidDel="000A2387">
          <w:rPr>
            <w:rStyle w:val="Hyperlink"/>
            <w:b/>
            <w:i/>
          </w:rPr>
          <w:delText>awsweb</w:delText>
        </w:r>
      </w:del>
      <w:ins w:id="460" w:author="Nirav Trivedi" w:date="2015-11-10T13:42:00Z">
        <w:r w:rsidR="00711B00" w:rsidRPr="00952A55">
          <w:rPr>
            <w:rStyle w:val="Hyperlink"/>
            <w:b/>
            <w:i/>
          </w:rPr>
          <w:t>AWSNotifier</w:t>
        </w:r>
      </w:ins>
      <w:r w:rsidR="00711B00" w:rsidRPr="00952A55">
        <w:rPr>
          <w:rStyle w:val="Hyperlink"/>
          <w:b/>
          <w:i/>
        </w:rPr>
        <w:t>.git</w:t>
      </w:r>
      <w:ins w:id="461" w:author="Nirav Trivedi" w:date="2015-11-10T13:42:00Z">
        <w:r w:rsidR="00711B00">
          <w:rPr>
            <w:b/>
            <w:i/>
          </w:rPr>
          <w:fldChar w:fldCharType="end"/>
        </w:r>
      </w:ins>
    </w:p>
    <w:p w14:paraId="05AAC38F" w14:textId="77777777" w:rsidR="00A70D60" w:rsidRPr="004D3839" w:rsidRDefault="00A70D60">
      <w:pPr>
        <w:ind w:left="1800"/>
        <w:pPrChange w:id="462" w:author="Kamal Kant Paliwal" w:date="2015-10-26T12:07:00Z">
          <w:pPr>
            <w:pStyle w:val="ListParagraph"/>
            <w:numPr>
              <w:ilvl w:val="1"/>
              <w:numId w:val="13"/>
            </w:numPr>
            <w:ind w:left="1440" w:hanging="360"/>
          </w:pPr>
        </w:pPrChange>
      </w:pPr>
      <w:ins w:id="463" w:author="Kamal Kant Paliwal" w:date="2015-10-26T12:06:00Z">
        <w:r w:rsidRPr="00A70D60">
          <w:rPr>
            <w:b/>
            <w:i/>
            <w:rPrChange w:id="464" w:author="Kamal Kant Paliwal" w:date="2015-10-26T12:07:00Z">
              <w:rPr/>
            </w:rPrChange>
          </w:rPr>
          <w:t>OR</w:t>
        </w:r>
      </w:ins>
    </w:p>
    <w:p w14:paraId="031CF79B" w14:textId="77777777" w:rsidR="00A70D60" w:rsidRDefault="00A56C5C">
      <w:pPr>
        <w:pStyle w:val="ListParagraph"/>
        <w:numPr>
          <w:ilvl w:val="1"/>
          <w:numId w:val="13"/>
        </w:numPr>
        <w:ind w:left="2160"/>
        <w:rPr>
          <w:ins w:id="465" w:author="Kamal Kant Paliwal" w:date="2015-10-26T12:07:00Z"/>
        </w:rPr>
        <w:pPrChange w:id="466" w:author="Kamal Kant Paliwal" w:date="2015-10-26T12:07:00Z">
          <w:pPr>
            <w:pStyle w:val="ListParagraph"/>
            <w:numPr>
              <w:numId w:val="13"/>
            </w:numPr>
            <w:ind w:hanging="360"/>
          </w:pPr>
        </w:pPrChange>
      </w:pPr>
      <w:r w:rsidRPr="00A70D60">
        <w:rPr>
          <w:b/>
          <w:i/>
          <w:rPrChange w:id="467" w:author="Kamal Kant Paliwal" w:date="2015-10-26T12:07:00Z">
            <w:rPr/>
          </w:rPrChange>
        </w:rPr>
        <w:t>Extract</w:t>
      </w:r>
      <w:r w:rsidRPr="00A56C5C">
        <w:t xml:space="preserve"> the </w:t>
      </w:r>
      <w:ins w:id="468" w:author="Kamal Kant Paliwal" w:date="2015-10-26T12:06:00Z">
        <w:r w:rsidR="00A70D60">
          <w:t xml:space="preserve">downloaded </w:t>
        </w:r>
      </w:ins>
      <w:r w:rsidRPr="00A56C5C">
        <w:t>ZIP file</w:t>
      </w:r>
    </w:p>
    <w:p w14:paraId="0953A0B2" w14:textId="77777777" w:rsidR="00323B56" w:rsidRPr="00F12B22" w:rsidDel="00A70D60" w:rsidRDefault="00A56C5C">
      <w:pPr>
        <w:pStyle w:val="ListParagraph"/>
        <w:rPr>
          <w:del w:id="469" w:author="Kamal Kant Paliwal" w:date="2015-10-26T12:06:00Z"/>
          <w:highlight w:val="yellow"/>
          <w:rPrChange w:id="470" w:author="Kamal Kant Paliwal" w:date="2015-10-26T12:09:00Z">
            <w:rPr>
              <w:del w:id="471" w:author="Kamal Kant Paliwal" w:date="2015-10-26T12:06:00Z"/>
            </w:rPr>
          </w:rPrChange>
        </w:rPr>
        <w:pPrChange w:id="472" w:author="Kamal Kant Paliwal" w:date="2015-10-26T12:08:00Z">
          <w:pPr>
            <w:pStyle w:val="ListParagraph"/>
            <w:numPr>
              <w:ilvl w:val="1"/>
              <w:numId w:val="13"/>
            </w:numPr>
            <w:ind w:left="1440" w:hanging="360"/>
          </w:pPr>
        </w:pPrChange>
      </w:pPr>
      <w:del w:id="473" w:author="Kamal Kant Paliwal" w:date="2015-10-26T12:06:00Z">
        <w:r w:rsidRPr="00A56C5C" w:rsidDel="00A70D60">
          <w:delText xml:space="preserve"> </w:delText>
        </w:r>
        <w:r w:rsidRPr="00F12B22" w:rsidDel="00A70D60">
          <w:rPr>
            <w:highlight w:val="yellow"/>
            <w:rPrChange w:id="474" w:author="Kamal Kant Paliwal" w:date="2015-10-26T12:09:00Z">
              <w:rPr/>
            </w:rPrChange>
          </w:rPr>
          <w:delText>which you downloaded.</w:delText>
        </w:r>
      </w:del>
      <w:del w:id="475" w:author="Kamal Kant Paliwal" w:date="2015-10-26T12:07:00Z">
        <w:r w:rsidR="00323B56" w:rsidRPr="00F12B22" w:rsidDel="00A70D60">
          <w:rPr>
            <w:highlight w:val="yellow"/>
            <w:rPrChange w:id="476" w:author="Kamal Kant Paliwal" w:date="2015-10-26T12:09:00Z">
              <w:rPr/>
            </w:rPrChange>
          </w:rPr>
          <w:br/>
        </w:r>
      </w:del>
    </w:p>
    <w:p w14:paraId="684886A9" w14:textId="77777777" w:rsidR="00862109" w:rsidRPr="00F12B22" w:rsidDel="00F12B22" w:rsidRDefault="00862109">
      <w:pPr>
        <w:pStyle w:val="ListParagraph"/>
        <w:rPr>
          <w:del w:id="477" w:author="Kamal Kant Paliwal" w:date="2015-10-26T12:08:00Z"/>
          <w:highlight w:val="yellow"/>
          <w:rPrChange w:id="478" w:author="Kamal Kant Paliwal" w:date="2015-10-26T12:09:00Z">
            <w:rPr>
              <w:del w:id="479" w:author="Kamal Kant Paliwal" w:date="2015-10-26T12:08:00Z"/>
            </w:rPr>
          </w:rPrChange>
        </w:rPr>
        <w:pPrChange w:id="480" w:author="Kamal Kant Paliwal" w:date="2015-10-26T12:08:00Z">
          <w:pPr>
            <w:pStyle w:val="ListParagraph"/>
            <w:numPr>
              <w:numId w:val="13"/>
            </w:numPr>
            <w:ind w:hanging="360"/>
          </w:pPr>
        </w:pPrChange>
      </w:pPr>
      <w:moveFromRangeStart w:id="481" w:author="Kamal Kant Paliwal" w:date="2015-10-26T12:07:00Z" w:name="move433624596"/>
      <w:moveFrom w:id="482" w:author="Kamal Kant Paliwal" w:date="2015-10-26T12:07:00Z">
        <w:r w:rsidRPr="00F12B22" w:rsidDel="00F12B22">
          <w:rPr>
            <w:highlight w:val="yellow"/>
            <w:rPrChange w:id="483" w:author="Kamal Kant Paliwal" w:date="2015-10-26T12:09:00Z">
              <w:rPr/>
            </w:rPrChange>
          </w:rPr>
          <w:t xml:space="preserve">Now open the </w:t>
        </w:r>
        <w:r w:rsidRPr="00F12B22" w:rsidDel="00F12B22">
          <w:rPr>
            <w:b/>
            <w:highlight w:val="yellow"/>
            <w:rPrChange w:id="484" w:author="Kamal Kant Paliwal" w:date="2015-10-26T12:09:00Z">
              <w:rPr>
                <w:b/>
              </w:rPr>
            </w:rPrChange>
          </w:rPr>
          <w:t xml:space="preserve">cmd </w:t>
        </w:r>
        <w:r w:rsidRPr="00F12B22" w:rsidDel="00F12B22">
          <w:rPr>
            <w:highlight w:val="yellow"/>
            <w:rPrChange w:id="485" w:author="Kamal Kant Paliwal" w:date="2015-10-26T12:09:00Z">
              <w:rPr/>
            </w:rPrChange>
          </w:rPr>
          <w:t>console using Run command</w:t>
        </w:r>
        <w:r w:rsidRPr="00F12B22" w:rsidDel="00F12B22">
          <w:rPr>
            <w:b/>
            <w:highlight w:val="yellow"/>
            <w:rPrChange w:id="486" w:author="Kamal Kant Paliwal" w:date="2015-10-26T12:09:00Z">
              <w:rPr>
                <w:b/>
              </w:rPr>
            </w:rPrChange>
          </w:rPr>
          <w:t>.</w:t>
        </w:r>
        <w:r w:rsidRPr="00F12B22" w:rsidDel="00F12B22">
          <w:rPr>
            <w:highlight w:val="yellow"/>
            <w:rPrChange w:id="487" w:author="Kamal Kant Paliwal" w:date="2015-10-26T12:09:00Z">
              <w:rPr/>
            </w:rPrChange>
          </w:rPr>
          <w:t>(Windows+R, type</w:t>
        </w:r>
        <w:r w:rsidRPr="00F12B22" w:rsidDel="00F12B22">
          <w:rPr>
            <w:b/>
            <w:highlight w:val="yellow"/>
            <w:rPrChange w:id="488" w:author="Kamal Kant Paliwal" w:date="2015-10-26T12:09:00Z">
              <w:rPr>
                <w:b/>
              </w:rPr>
            </w:rPrChange>
          </w:rPr>
          <w:t xml:space="preserve"> cmd</w:t>
        </w:r>
        <w:r w:rsidRPr="00F12B22" w:rsidDel="00F12B22">
          <w:rPr>
            <w:highlight w:val="yellow"/>
            <w:rPrChange w:id="489" w:author="Kamal Kant Paliwal" w:date="2015-10-26T12:09:00Z">
              <w:rPr/>
            </w:rPrChange>
          </w:rPr>
          <w:t>)</w:t>
        </w:r>
      </w:moveFrom>
      <w:moveFromRangeEnd w:id="481"/>
    </w:p>
    <w:p w14:paraId="4162E27E" w14:textId="274C7CF6" w:rsidR="00323B56" w:rsidRPr="00F12B22" w:rsidRDefault="00323B56">
      <w:pPr>
        <w:pStyle w:val="ListParagraph"/>
        <w:numPr>
          <w:ilvl w:val="1"/>
          <w:numId w:val="13"/>
        </w:numPr>
        <w:rPr>
          <w:highlight w:val="yellow"/>
          <w:rPrChange w:id="490" w:author="Kamal Kant Paliwal" w:date="2015-10-26T12:09:00Z">
            <w:rPr/>
          </w:rPrChange>
        </w:rPr>
        <w:pPrChange w:id="491" w:author="Kamal Kant Paliwal" w:date="2015-10-26T12:08:00Z">
          <w:pPr>
            <w:pStyle w:val="ListParagraph"/>
            <w:numPr>
              <w:numId w:val="13"/>
            </w:numPr>
            <w:ind w:hanging="360"/>
          </w:pPr>
        </w:pPrChange>
      </w:pPr>
      <w:commentRangeStart w:id="492"/>
      <w:del w:id="493" w:author="Nirav Trivedi" w:date="2015-10-26T14:33:00Z">
        <w:r w:rsidRPr="00F12B22" w:rsidDel="00546C24">
          <w:rPr>
            <w:highlight w:val="yellow"/>
            <w:rPrChange w:id="494" w:author="Kamal Kant Paliwal" w:date="2015-10-26T12:09:00Z">
              <w:rPr/>
            </w:rPrChange>
          </w:rPr>
          <w:delText xml:space="preserve">Change the directory to the </w:delText>
        </w:r>
        <w:r w:rsidR="00B21670" w:rsidRPr="00F12B22" w:rsidDel="00546C24">
          <w:rPr>
            <w:highlight w:val="yellow"/>
            <w:rPrChange w:id="495" w:author="Kamal Kant Paliwal" w:date="2015-10-26T12:09:00Z">
              <w:rPr/>
            </w:rPrChange>
          </w:rPr>
          <w:delText>A</w:delText>
        </w:r>
      </w:del>
      <w:ins w:id="496" w:author="Kamal Kant Paliwal" w:date="2015-10-26T12:08:00Z">
        <w:del w:id="497" w:author="Nirav Trivedi" w:date="2015-10-26T14:33:00Z">
          <w:r w:rsidR="00F12B22" w:rsidRPr="00F12B22" w:rsidDel="00546C24">
            <w:rPr>
              <w:highlight w:val="yellow"/>
              <w:rPrChange w:id="498" w:author="Kamal Kant Paliwal" w:date="2015-10-26T12:09:00Z">
                <w:rPr/>
              </w:rPrChange>
            </w:rPr>
            <w:delText>WS</w:delText>
          </w:r>
        </w:del>
      </w:ins>
      <w:del w:id="499" w:author="Nirav Trivedi" w:date="2015-10-26T14:33:00Z">
        <w:r w:rsidR="00B21670" w:rsidRPr="00F12B22" w:rsidDel="00546C24">
          <w:rPr>
            <w:highlight w:val="yellow"/>
            <w:rPrChange w:id="500" w:author="Kamal Kant Paliwal" w:date="2015-10-26T12:09:00Z">
              <w:rPr/>
            </w:rPrChange>
          </w:rPr>
          <w:delText>wsNotifier</w:delText>
        </w:r>
      </w:del>
      <w:ins w:id="501" w:author="Nirav Trivedi" w:date="2015-10-26T14:39:00Z">
        <w:r w:rsidR="00317E8B">
          <w:rPr>
            <w:highlight w:val="yellow"/>
          </w:rPr>
          <w:t xml:space="preserve">Change directory to </w:t>
        </w:r>
        <w:proofErr w:type="spellStart"/>
        <w:r w:rsidR="00317E8B">
          <w:rPr>
            <w:highlight w:val="yellow"/>
          </w:rPr>
          <w:t>AWSNotifier</w:t>
        </w:r>
      </w:ins>
      <w:proofErr w:type="spellEnd"/>
      <w:r w:rsidRPr="00F12B22">
        <w:rPr>
          <w:highlight w:val="yellow"/>
          <w:rPrChange w:id="502" w:author="Kamal Kant Paliwal" w:date="2015-10-26T12:09:00Z">
            <w:rPr/>
          </w:rPrChange>
        </w:rPr>
        <w:t>.</w:t>
      </w:r>
      <w:r w:rsidRPr="00F12B22">
        <w:rPr>
          <w:highlight w:val="yellow"/>
          <w:rPrChange w:id="503" w:author="Kamal Kant Paliwal" w:date="2015-10-26T12:09:00Z">
            <w:rPr/>
          </w:rPrChange>
        </w:rPr>
        <w:br/>
      </w:r>
      <w:r w:rsidRPr="00F12B22">
        <w:rPr>
          <w:b/>
          <w:highlight w:val="yellow"/>
          <w:rPrChange w:id="504" w:author="Kamal Kant Paliwal" w:date="2015-10-26T12:09:00Z">
            <w:rPr>
              <w:b/>
            </w:rPr>
          </w:rPrChange>
        </w:rPr>
        <w:t xml:space="preserve">cd </w:t>
      </w:r>
      <w:del w:id="505" w:author="Nirav Trivedi" w:date="2015-10-26T14:30:00Z">
        <w:r w:rsidR="00B21670" w:rsidRPr="00F12B22" w:rsidDel="00A650C6">
          <w:rPr>
            <w:b/>
            <w:highlight w:val="yellow"/>
            <w:rPrChange w:id="506" w:author="Kamal Kant Paliwal" w:date="2015-10-26T12:09:00Z">
              <w:rPr>
                <w:b/>
              </w:rPr>
            </w:rPrChange>
          </w:rPr>
          <w:delText>AwsNotifier</w:delText>
        </w:r>
      </w:del>
      <w:commentRangeEnd w:id="492"/>
      <w:proofErr w:type="spellStart"/>
      <w:ins w:id="507" w:author="Nirav Trivedi" w:date="2015-10-26T14:30:00Z">
        <w:r w:rsidR="00A650C6">
          <w:rPr>
            <w:b/>
            <w:highlight w:val="yellow"/>
          </w:rPr>
          <w:t>AWSNotifier</w:t>
        </w:r>
      </w:ins>
      <w:proofErr w:type="spellEnd"/>
      <w:r w:rsidR="00F12B22">
        <w:rPr>
          <w:rStyle w:val="CommentReference"/>
        </w:rPr>
        <w:commentReference w:id="492"/>
      </w:r>
    </w:p>
    <w:p w14:paraId="0997D5EA" w14:textId="77777777" w:rsidR="00323B56" w:rsidRDefault="00323B56" w:rsidP="00323B56">
      <w:pPr>
        <w:pStyle w:val="ListParagraph"/>
        <w:numPr>
          <w:ilvl w:val="0"/>
          <w:numId w:val="13"/>
        </w:numPr>
      </w:pPr>
      <w:r>
        <w:t xml:space="preserve">Run the following command to install and configure the </w:t>
      </w:r>
      <w:proofErr w:type="spellStart"/>
      <w:r>
        <w:t>Nexmo</w:t>
      </w:r>
      <w:proofErr w:type="spellEnd"/>
      <w:r>
        <w:t xml:space="preserve"> services.</w:t>
      </w:r>
    </w:p>
    <w:p w14:paraId="20F63931" w14:textId="77777777" w:rsidR="00323B56" w:rsidRPr="00323B56" w:rsidRDefault="00323B56" w:rsidP="00323B56">
      <w:pPr>
        <w:pStyle w:val="ListParagraph"/>
        <w:numPr>
          <w:ilvl w:val="1"/>
          <w:numId w:val="13"/>
        </w:numPr>
        <w:rPr>
          <w:b/>
          <w:i/>
        </w:rPr>
      </w:pPr>
      <w:r w:rsidRPr="001326F5">
        <w:rPr>
          <w:b/>
          <w:i/>
        </w:rPr>
        <w:t>python install.py</w:t>
      </w:r>
      <w:r>
        <w:rPr>
          <w:b/>
          <w:i/>
        </w:rPr>
        <w:t xml:space="preserve"> </w:t>
      </w:r>
    </w:p>
    <w:p w14:paraId="20FCD5B5" w14:textId="77777777" w:rsidR="00323B56" w:rsidRPr="00323B56" w:rsidRDefault="00323B56" w:rsidP="00323B56">
      <w:pPr>
        <w:pStyle w:val="ListParagraph"/>
        <w:numPr>
          <w:ilvl w:val="0"/>
          <w:numId w:val="13"/>
        </w:numPr>
        <w:rPr>
          <w:i/>
        </w:rPr>
      </w:pPr>
      <w:r w:rsidRPr="00323B56">
        <w:t xml:space="preserve">Copy the system generated </w:t>
      </w:r>
      <w:r w:rsidRPr="00323B56">
        <w:rPr>
          <w:b/>
        </w:rPr>
        <w:t>aws_alert.bat</w:t>
      </w:r>
      <w:r w:rsidRPr="00323B56">
        <w:t xml:space="preserve"> to </w:t>
      </w:r>
      <w:proofErr w:type="spellStart"/>
      <w:r w:rsidRPr="00323B56">
        <w:t>Startup</w:t>
      </w:r>
      <w:proofErr w:type="spellEnd"/>
      <w:r w:rsidRPr="00323B56">
        <w:t xml:space="preserve"> process</w:t>
      </w:r>
      <w:r>
        <w:t>. Following are the steps to make it start up process.</w:t>
      </w:r>
    </w:p>
    <w:p w14:paraId="1E9F507B" w14:textId="77777777" w:rsidR="00323B56" w:rsidRPr="00323B56" w:rsidRDefault="00323B56" w:rsidP="00323B56">
      <w:pPr>
        <w:pStyle w:val="ListParagraph"/>
        <w:numPr>
          <w:ilvl w:val="1"/>
          <w:numId w:val="13"/>
        </w:numPr>
        <w:rPr>
          <w:i/>
        </w:rPr>
      </w:pPr>
      <w:r>
        <w:t xml:space="preserve">Start them run command using </w:t>
      </w:r>
      <w:proofErr w:type="spellStart"/>
      <w:r w:rsidRPr="00323B56">
        <w:rPr>
          <w:b/>
        </w:rPr>
        <w:t>Window+R</w:t>
      </w:r>
      <w:proofErr w:type="spellEnd"/>
    </w:p>
    <w:p w14:paraId="60DF3C59" w14:textId="77777777" w:rsidR="00323B56" w:rsidRPr="00323B56" w:rsidRDefault="00323B56" w:rsidP="00323B56">
      <w:pPr>
        <w:pStyle w:val="ListParagraph"/>
        <w:numPr>
          <w:ilvl w:val="1"/>
          <w:numId w:val="13"/>
        </w:numPr>
        <w:rPr>
          <w:i/>
        </w:rPr>
      </w:pPr>
      <w:r w:rsidRPr="00323B56">
        <w:t>Ty</w:t>
      </w:r>
      <w:r>
        <w:t xml:space="preserve">pe </w:t>
      </w:r>
      <w:proofErr w:type="spellStart"/>
      <w:r>
        <w:t>shell:startup</w:t>
      </w:r>
      <w:proofErr w:type="spellEnd"/>
    </w:p>
    <w:p w14:paraId="6F1B0EFA" w14:textId="662566D3" w:rsidR="00323B56" w:rsidRPr="00323B56" w:rsidRDefault="00323B56" w:rsidP="00323B56">
      <w:pPr>
        <w:pStyle w:val="ListParagraph"/>
        <w:numPr>
          <w:ilvl w:val="0"/>
          <w:numId w:val="13"/>
        </w:numPr>
        <w:rPr>
          <w:i/>
        </w:rPr>
      </w:pPr>
      <w:r>
        <w:t xml:space="preserve">Switch to the </w:t>
      </w:r>
      <w:del w:id="508" w:author="Nirav Trivedi" w:date="2015-10-26T14:30:00Z">
        <w:r w:rsidR="00B21670" w:rsidDel="00A650C6">
          <w:rPr>
            <w:b/>
          </w:rPr>
          <w:delText>AwsNotifier</w:delText>
        </w:r>
      </w:del>
      <w:proofErr w:type="spellStart"/>
      <w:ins w:id="509" w:author="Nirav Trivedi" w:date="2015-10-26T14:30:00Z">
        <w:r w:rsidR="00A650C6">
          <w:rPr>
            <w:b/>
          </w:rPr>
          <w:t>AWSNotifier</w:t>
        </w:r>
      </w:ins>
      <w:proofErr w:type="spellEnd"/>
      <w:r>
        <w:t xml:space="preserve"> folder copy the </w:t>
      </w:r>
      <w:r w:rsidRPr="00323B56">
        <w:rPr>
          <w:b/>
        </w:rPr>
        <w:t>aws_alert.bat</w:t>
      </w:r>
      <w:r>
        <w:rPr>
          <w:b/>
        </w:rPr>
        <w:t xml:space="preserve"> </w:t>
      </w:r>
      <w:r>
        <w:t xml:space="preserve">to the </w:t>
      </w:r>
      <w:del w:id="510" w:author="Nirav Trivedi" w:date="2015-10-26T14:40:00Z">
        <w:r w:rsidDel="00DD40D2">
          <w:delText>Startup</w:delText>
        </w:r>
      </w:del>
      <w:ins w:id="511" w:author="Nirav Trivedi" w:date="2015-10-26T14:40:00Z">
        <w:r w:rsidR="00DD40D2">
          <w:t>Start-</w:t>
        </w:r>
        <w:proofErr w:type="gramStart"/>
        <w:r w:rsidR="00DD40D2">
          <w:t>up</w:t>
        </w:r>
      </w:ins>
      <w:r>
        <w:t xml:space="preserve">  folder</w:t>
      </w:r>
      <w:proofErr w:type="gramEnd"/>
      <w:r>
        <w:t>.</w:t>
      </w:r>
    </w:p>
    <w:p w14:paraId="7C1A7531" w14:textId="77777777" w:rsidR="00323B56" w:rsidRPr="00323B56" w:rsidRDefault="00323B56" w:rsidP="00323B56">
      <w:pPr>
        <w:pStyle w:val="ListParagraph"/>
        <w:numPr>
          <w:ilvl w:val="0"/>
          <w:numId w:val="13"/>
        </w:numPr>
        <w:rPr>
          <w:i/>
        </w:rPr>
      </w:pPr>
      <w:r>
        <w:t xml:space="preserve">Double click on </w:t>
      </w:r>
      <w:r w:rsidRPr="00323B56">
        <w:rPr>
          <w:b/>
        </w:rPr>
        <w:t>aws_alert.bat</w:t>
      </w:r>
      <w:r>
        <w:rPr>
          <w:b/>
        </w:rPr>
        <w:t xml:space="preserve"> </w:t>
      </w:r>
      <w:r w:rsidRPr="00323B56">
        <w:t>once</w:t>
      </w:r>
      <w:r>
        <w:t>.</w:t>
      </w:r>
    </w:p>
    <w:p w14:paraId="1E0EDA0E" w14:textId="77777777" w:rsidR="004652F8" w:rsidRPr="006C3705" w:rsidRDefault="00323B56">
      <w:pPr>
        <w:rPr>
          <w:ins w:id="512" w:author="Kamal Kant Paliwal" w:date="2015-10-26T12:31:00Z"/>
          <w:b/>
          <w:rPrChange w:id="513" w:author="Kamal Kant Paliwal" w:date="2015-11-09T16:52:00Z">
            <w:rPr>
              <w:ins w:id="514" w:author="Kamal Kant Paliwal" w:date="2015-10-26T12:31:00Z"/>
            </w:rPr>
          </w:rPrChange>
        </w:rPr>
        <w:pPrChange w:id="515" w:author="Kamal Kant Paliwal" w:date="2015-11-09T16:52:00Z">
          <w:pPr>
            <w:pStyle w:val="ListParagraph"/>
            <w:numPr>
              <w:numId w:val="12"/>
            </w:numPr>
            <w:ind w:hanging="360"/>
          </w:pPr>
        </w:pPrChange>
      </w:pPr>
      <w:r w:rsidRPr="006C3705">
        <w:rPr>
          <w:b/>
          <w:rPrChange w:id="516" w:author="Kamal Kant Paliwal" w:date="2015-11-09T16:52:00Z">
            <w:rPr/>
          </w:rPrChange>
        </w:rPr>
        <w:t>AWS security settings</w:t>
      </w:r>
    </w:p>
    <w:p w14:paraId="3AD00B4D" w14:textId="77777777" w:rsidR="00323B56" w:rsidRPr="004652F8" w:rsidDel="004652F8" w:rsidRDefault="00323B56">
      <w:pPr>
        <w:pStyle w:val="ListParagraph"/>
        <w:numPr>
          <w:ilvl w:val="0"/>
          <w:numId w:val="12"/>
        </w:numPr>
        <w:rPr>
          <w:del w:id="517" w:author="Kamal Kant Paliwal" w:date="2015-10-26T12:30:00Z"/>
        </w:rPr>
        <w:pPrChange w:id="518" w:author="Kamal Kant Paliwal" w:date="2015-10-26T12:31:00Z">
          <w:pPr>
            <w:pStyle w:val="Heading1"/>
          </w:pPr>
        </w:pPrChange>
      </w:pPr>
      <w:del w:id="519" w:author="Kamal Kant Paliwal" w:date="2015-10-26T12:31:00Z">
        <w:r w:rsidDel="004652F8">
          <w:br/>
        </w:r>
      </w:del>
    </w:p>
    <w:p w14:paraId="5A4E55FF" w14:textId="142A0DEC" w:rsidR="00F12B22" w:rsidRDefault="00F12B22" w:rsidP="004652F8">
      <w:pPr>
        <w:pStyle w:val="ListParagraph"/>
        <w:numPr>
          <w:ilvl w:val="0"/>
          <w:numId w:val="12"/>
        </w:numPr>
        <w:rPr>
          <w:ins w:id="520" w:author="Kamal Kant Paliwal" w:date="2015-10-26T12:10:00Z"/>
        </w:rPr>
      </w:pPr>
      <w:ins w:id="521" w:author="Kamal Kant Paliwal" w:date="2015-10-26T12:10:00Z">
        <w:r>
          <w:t xml:space="preserve">Login to the </w:t>
        </w:r>
      </w:ins>
      <w:del w:id="522" w:author="Kamal Kant Paliwal" w:date="2015-10-26T12:10:00Z">
        <w:r w:rsidR="00132C5B" w:rsidDel="00F12B22">
          <w:delText xml:space="preserve">Go to the </w:delText>
        </w:r>
      </w:del>
      <w:ins w:id="523" w:author="Kamal Kant Paliwal" w:date="2015-10-26T12:10:00Z">
        <w:r>
          <w:t>AWS Web Console</w:t>
        </w:r>
      </w:ins>
      <w:ins w:id="524" w:author="Nirav Trivedi" w:date="2015-10-26T14:40:00Z">
        <w:r w:rsidR="00436B81">
          <w:t>.</w:t>
        </w:r>
      </w:ins>
    </w:p>
    <w:p w14:paraId="0A460D5A" w14:textId="77777777" w:rsidR="00F12B22" w:rsidRDefault="00F12B22" w:rsidP="00323B56">
      <w:pPr>
        <w:pStyle w:val="ListParagraph"/>
        <w:numPr>
          <w:ilvl w:val="0"/>
          <w:numId w:val="12"/>
        </w:numPr>
        <w:rPr>
          <w:ins w:id="525" w:author="Kamal Kant Paliwal" w:date="2015-10-26T12:12:00Z"/>
        </w:rPr>
      </w:pPr>
      <w:ins w:id="526" w:author="Kamal Kant Paliwal" w:date="2015-10-26T12:11:00Z">
        <w:r>
          <w:t xml:space="preserve">Select </w:t>
        </w:r>
      </w:ins>
      <w:r w:rsidR="00132C5B">
        <w:t xml:space="preserve">EC2 </w:t>
      </w:r>
      <w:ins w:id="527" w:author="Kamal Kant Paliwal" w:date="2015-10-26T12:11:00Z">
        <w:r>
          <w:t xml:space="preserve">Service, </w:t>
        </w:r>
      </w:ins>
    </w:p>
    <w:p w14:paraId="3C7AF6E2" w14:textId="77777777" w:rsidR="00F12B22" w:rsidRDefault="00F12B22" w:rsidP="00323B56">
      <w:pPr>
        <w:pStyle w:val="ListParagraph"/>
        <w:numPr>
          <w:ilvl w:val="0"/>
          <w:numId w:val="12"/>
        </w:numPr>
        <w:rPr>
          <w:ins w:id="528" w:author="Kamal Kant Paliwal" w:date="2015-10-26T12:12:00Z"/>
        </w:rPr>
      </w:pPr>
      <w:ins w:id="529" w:author="Kamal Kant Paliwal" w:date="2015-10-26T12:12:00Z">
        <w:r>
          <w:t>O</w:t>
        </w:r>
      </w:ins>
      <w:ins w:id="530" w:author="Kamal Kant Paliwal" w:date="2015-10-26T12:11:00Z">
        <w:r>
          <w:t>n EC2 d</w:t>
        </w:r>
      </w:ins>
      <w:del w:id="531" w:author="Kamal Kant Paliwal" w:date="2015-10-26T12:11:00Z">
        <w:r w:rsidR="00132C5B" w:rsidDel="00F12B22">
          <w:delText>D</w:delText>
        </w:r>
      </w:del>
      <w:r w:rsidR="00132C5B">
        <w:t>ashboard</w:t>
      </w:r>
      <w:del w:id="532" w:author="Kamal Kant Paliwal" w:date="2015-10-26T12:11:00Z">
        <w:r w:rsidR="00132C5B" w:rsidDel="00F12B22">
          <w:delText xml:space="preserve"> using the </w:delText>
        </w:r>
        <w:r w:rsidR="00425269" w:rsidDel="00F12B22">
          <w:fldChar w:fldCharType="begin"/>
        </w:r>
        <w:r w:rsidR="00425269" w:rsidDel="00F12B22">
          <w:delInstrText xml:space="preserve"> HYPERLINK "https://console.aws.amazon.com/ec2/v2/home" </w:delInstrText>
        </w:r>
        <w:r w:rsidR="00425269" w:rsidDel="00F12B22">
          <w:fldChar w:fldCharType="separate"/>
        </w:r>
        <w:r w:rsidR="008B4DC3" w:rsidRPr="00323B56" w:rsidDel="00F12B22">
          <w:rPr>
            <w:rStyle w:val="Hyperlink"/>
            <w:b/>
          </w:rPr>
          <w:delText>https://console.aws.amazon.com/ec2/v2/home</w:delText>
        </w:r>
        <w:r w:rsidR="00425269" w:rsidDel="00F12B22">
          <w:rPr>
            <w:rStyle w:val="Hyperlink"/>
            <w:b/>
          </w:rPr>
          <w:fldChar w:fldCharType="end"/>
        </w:r>
        <w:r w:rsidR="008B4DC3" w:rsidRPr="00323B56" w:rsidDel="00F12B22">
          <w:rPr>
            <w:b/>
          </w:rPr>
          <w:delText xml:space="preserve"> </w:delText>
        </w:r>
      </w:del>
      <w:r w:rsidR="00132C5B">
        <w:t xml:space="preserve">, select the </w:t>
      </w:r>
      <w:ins w:id="533" w:author="Kamal Kant Paliwal" w:date="2015-10-26T12:12:00Z">
        <w:r>
          <w:t xml:space="preserve">EC2 instance where you have </w:t>
        </w:r>
      </w:ins>
      <w:del w:id="534" w:author="Kamal Kant Paliwal" w:date="2015-10-26T12:12:00Z">
        <w:r w:rsidR="00132C5B" w:rsidDel="00F12B22">
          <w:delText xml:space="preserve">Nexmo </w:delText>
        </w:r>
      </w:del>
      <w:r w:rsidR="00132C5B">
        <w:t xml:space="preserve">installed </w:t>
      </w:r>
      <w:ins w:id="535" w:author="Kamal Kant Paliwal" w:date="2015-10-26T12:12:00Z">
        <w:r>
          <w:t xml:space="preserve">the </w:t>
        </w:r>
        <w:proofErr w:type="spellStart"/>
        <w:r>
          <w:t>Nexmo</w:t>
        </w:r>
        <w:proofErr w:type="spellEnd"/>
        <w:r>
          <w:t xml:space="preserve"> </w:t>
        </w:r>
      </w:ins>
      <w:proofErr w:type="spellStart"/>
      <w:r w:rsidR="00B21670" w:rsidRPr="00F12B22">
        <w:rPr>
          <w:b/>
          <w:highlight w:val="yellow"/>
          <w:rPrChange w:id="536" w:author="Kamal Kant Paliwal" w:date="2015-10-26T12:09:00Z">
            <w:rPr>
              <w:b/>
            </w:rPr>
          </w:rPrChange>
        </w:rPr>
        <w:t>A</w:t>
      </w:r>
      <w:ins w:id="537" w:author="Kamal Kant Paliwal" w:date="2015-10-26T12:12:00Z">
        <w:r>
          <w:rPr>
            <w:b/>
            <w:highlight w:val="yellow"/>
          </w:rPr>
          <w:t>WS</w:t>
        </w:r>
      </w:ins>
      <w:del w:id="538" w:author="Kamal Kant Paliwal" w:date="2015-10-26T12:12:00Z">
        <w:r w:rsidR="00B21670" w:rsidRPr="00F12B22" w:rsidDel="00F12B22">
          <w:rPr>
            <w:b/>
            <w:highlight w:val="yellow"/>
            <w:rPrChange w:id="539" w:author="Kamal Kant Paliwal" w:date="2015-10-26T12:09:00Z">
              <w:rPr>
                <w:b/>
              </w:rPr>
            </w:rPrChange>
          </w:rPr>
          <w:delText>ws</w:delText>
        </w:r>
      </w:del>
      <w:r w:rsidR="00B21670" w:rsidRPr="00F12B22">
        <w:rPr>
          <w:b/>
          <w:highlight w:val="yellow"/>
          <w:rPrChange w:id="540" w:author="Kamal Kant Paliwal" w:date="2015-10-26T12:09:00Z">
            <w:rPr>
              <w:b/>
            </w:rPr>
          </w:rPrChange>
        </w:rPr>
        <w:t>Notifier</w:t>
      </w:r>
      <w:proofErr w:type="spellEnd"/>
      <w:r w:rsidR="006D24C5">
        <w:t xml:space="preserve"> </w:t>
      </w:r>
      <w:ins w:id="541" w:author="Kamal Kant Paliwal" w:date="2015-10-26T12:12:00Z">
        <w:r>
          <w:t>app</w:t>
        </w:r>
      </w:ins>
      <w:del w:id="542" w:author="Kamal Kant Paliwal" w:date="2015-10-26T12:12:00Z">
        <w:r w:rsidR="006D24C5" w:rsidDel="00F12B22">
          <w:delText>instance</w:delText>
        </w:r>
      </w:del>
      <w:r w:rsidR="008B4DC3">
        <w:t>.</w:t>
      </w:r>
      <w:r w:rsidR="006D24C5">
        <w:t xml:space="preserve"> </w:t>
      </w:r>
    </w:p>
    <w:p w14:paraId="545E16FD" w14:textId="77777777" w:rsidR="006D24C5" w:rsidRDefault="006D24C5" w:rsidP="00323B56">
      <w:pPr>
        <w:pStyle w:val="ListParagraph"/>
        <w:numPr>
          <w:ilvl w:val="0"/>
          <w:numId w:val="12"/>
        </w:numPr>
      </w:pPr>
      <w:r>
        <w:lastRenderedPageBreak/>
        <w:t xml:space="preserve">Click on the </w:t>
      </w:r>
      <w:del w:id="543" w:author="Kamal Kant Paliwal" w:date="2015-10-26T12:13:00Z">
        <w:r w:rsidRPr="00F12B22" w:rsidDel="00F12B22">
          <w:rPr>
            <w:b/>
            <w:rPrChange w:id="544" w:author="Kamal Kant Paliwal" w:date="2015-10-26T12:13:00Z">
              <w:rPr/>
            </w:rPrChange>
          </w:rPr>
          <w:delText>s</w:delText>
        </w:r>
      </w:del>
      <w:ins w:id="545" w:author="Kamal Kant Paliwal" w:date="2015-10-26T12:13:00Z">
        <w:r w:rsidR="00F12B22" w:rsidRPr="00F12B22">
          <w:rPr>
            <w:b/>
            <w:rPrChange w:id="546" w:author="Kamal Kant Paliwal" w:date="2015-10-26T12:13:00Z">
              <w:rPr/>
            </w:rPrChange>
          </w:rPr>
          <w:t>S</w:t>
        </w:r>
      </w:ins>
      <w:r w:rsidRPr="00F12B22">
        <w:rPr>
          <w:b/>
          <w:rPrChange w:id="547" w:author="Kamal Kant Paliwal" w:date="2015-10-26T12:13:00Z">
            <w:rPr/>
          </w:rPrChange>
        </w:rPr>
        <w:t>ecurity group</w:t>
      </w:r>
      <w:ins w:id="548" w:author="Kamal Kant Paliwal" w:date="2015-10-26T12:13:00Z">
        <w:r w:rsidR="00F12B22" w:rsidRPr="00F12B22">
          <w:rPr>
            <w:b/>
            <w:rPrChange w:id="549" w:author="Kamal Kant Paliwal" w:date="2015-10-26T12:13:00Z">
              <w:rPr/>
            </w:rPrChange>
          </w:rPr>
          <w:t>s</w:t>
        </w:r>
      </w:ins>
      <w:r>
        <w:t xml:space="preserve"> link</w:t>
      </w:r>
      <w:ins w:id="550" w:author="Kamal Kant Paliwal" w:date="2015-10-26T12:13:00Z">
        <w:r w:rsidR="00F12B22">
          <w:t xml:space="preserve"> as shown in the image below:</w:t>
        </w:r>
      </w:ins>
      <w:del w:id="551" w:author="Kamal Kant Paliwal" w:date="2015-10-26T12:13:00Z">
        <w:r w:rsidDel="00F12B22">
          <w:delText xml:space="preserve"> left side of view rules.</w:delText>
        </w:r>
      </w:del>
      <w:r>
        <w:br/>
      </w:r>
      <w:r w:rsidRPr="008B4DC3">
        <w:rPr>
          <w:noProof/>
          <w:lang w:val="en-US"/>
        </w:rPr>
        <w:drawing>
          <wp:inline distT="0" distB="0" distL="0" distR="0" wp14:anchorId="70356404" wp14:editId="4B4ACEC9">
            <wp:extent cx="5210175" cy="1472959"/>
            <wp:effectExtent l="19050" t="19050" r="9525" b="13335"/>
            <wp:docPr id="1" name="Picture 1" descr="C:\Users\nirav.trivedi\Desktop\EC2 Management 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v.trivedi\Desktop\EC2 Management Conso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3537" cy="1479564"/>
                    </a:xfrm>
                    <a:prstGeom prst="rect">
                      <a:avLst/>
                    </a:prstGeom>
                    <a:noFill/>
                    <a:ln>
                      <a:solidFill>
                        <a:schemeClr val="bg1">
                          <a:lumMod val="65000"/>
                        </a:schemeClr>
                      </a:solidFill>
                    </a:ln>
                  </pic:spPr>
                </pic:pic>
              </a:graphicData>
            </a:graphic>
          </wp:inline>
        </w:drawing>
      </w:r>
    </w:p>
    <w:p w14:paraId="38A4CE6A" w14:textId="77777777" w:rsidR="00F12B22" w:rsidRDefault="00F12B22" w:rsidP="00F12B22">
      <w:pPr>
        <w:pStyle w:val="ListParagraph"/>
        <w:numPr>
          <w:ilvl w:val="0"/>
          <w:numId w:val="12"/>
        </w:numPr>
        <w:rPr>
          <w:ins w:id="552" w:author="Kamal Kant Paliwal" w:date="2015-10-26T12:16:00Z"/>
        </w:rPr>
      </w:pPr>
      <w:ins w:id="553" w:author="Kamal Kant Paliwal" w:date="2015-10-26T12:15:00Z">
        <w:r>
          <w:t>S</w:t>
        </w:r>
      </w:ins>
      <w:ins w:id="554" w:author="Kamal Kant Paliwal" w:date="2015-10-26T12:14:00Z">
        <w:r>
          <w:t xml:space="preserve">elect </w:t>
        </w:r>
      </w:ins>
      <w:ins w:id="555" w:author="Kamal Kant Paliwal" w:date="2015-10-26T12:15:00Z">
        <w:r w:rsidRPr="00F12B22">
          <w:rPr>
            <w:b/>
            <w:rPrChange w:id="556" w:author="Kamal Kant Paliwal" w:date="2015-10-26T12:16:00Z">
              <w:rPr/>
            </w:rPrChange>
          </w:rPr>
          <w:t>I</w:t>
        </w:r>
      </w:ins>
      <w:ins w:id="557" w:author="Kamal Kant Paliwal" w:date="2015-10-26T12:14:00Z">
        <w:r w:rsidRPr="00F12B22">
          <w:rPr>
            <w:b/>
          </w:rPr>
          <w:t>nbound</w:t>
        </w:r>
        <w:r>
          <w:t xml:space="preserve"> and </w:t>
        </w:r>
      </w:ins>
      <w:ins w:id="558" w:author="Kamal Kant Paliwal" w:date="2015-10-26T12:15:00Z">
        <w:r>
          <w:t>click o</w:t>
        </w:r>
      </w:ins>
      <w:ins w:id="559" w:author="Kamal Kant Paliwal" w:date="2015-10-26T12:14:00Z">
        <w:r>
          <w:t xml:space="preserve">n </w:t>
        </w:r>
        <w:r w:rsidRPr="00F12B22">
          <w:rPr>
            <w:b/>
          </w:rPr>
          <w:t>Edit</w:t>
        </w:r>
      </w:ins>
      <w:ins w:id="560" w:author="Kamal Kant Paliwal" w:date="2015-10-26T12:15:00Z">
        <w:r w:rsidRPr="00F12B22">
          <w:rPr>
            <w:rPrChange w:id="561" w:author="Kamal Kant Paliwal" w:date="2015-10-26T12:16:00Z">
              <w:rPr>
                <w:b/>
              </w:rPr>
            </w:rPrChange>
          </w:rPr>
          <w:t xml:space="preserve"> as shown in the image below</w:t>
        </w:r>
      </w:ins>
      <w:ins w:id="562" w:author="Kamal Kant Paliwal" w:date="2015-10-26T12:14:00Z">
        <w:r>
          <w:t xml:space="preserve">. </w:t>
        </w:r>
      </w:ins>
    </w:p>
    <w:p w14:paraId="258F7E91" w14:textId="77777777" w:rsidR="00F12B22" w:rsidRDefault="006D24C5">
      <w:pPr>
        <w:ind w:left="720"/>
        <w:rPr>
          <w:ins w:id="563" w:author="Kamal Kant Paliwal" w:date="2015-10-26T12:17:00Z"/>
        </w:rPr>
        <w:pPrChange w:id="564" w:author="Kamal Kant Paliwal" w:date="2015-10-26T12:17:00Z">
          <w:pPr>
            <w:pStyle w:val="ListParagraph"/>
            <w:numPr>
              <w:numId w:val="12"/>
            </w:numPr>
            <w:ind w:hanging="360"/>
          </w:pPr>
        </w:pPrChange>
      </w:pPr>
      <w:del w:id="565" w:author="Kamal Kant Paliwal" w:date="2015-10-26T12:14:00Z">
        <w:r w:rsidDel="00F12B22">
          <w:delText>Y</w:delText>
        </w:r>
      </w:del>
      <w:del w:id="566" w:author="Kamal Kant Paliwal" w:date="2015-10-26T12:15:00Z">
        <w:r w:rsidDel="00F12B22">
          <w:delText>ou will find screen like below,</w:delText>
        </w:r>
      </w:del>
      <w:del w:id="567" w:author="Kamal Kant Paliwal" w:date="2015-10-26T12:14:00Z">
        <w:r w:rsidDel="00F12B22">
          <w:delText xml:space="preserve"> select inbound and outbound</w:delText>
        </w:r>
      </w:del>
      <w:del w:id="568" w:author="Kamal Kant Paliwal" w:date="2015-10-26T12:15:00Z">
        <w:r w:rsidDel="00F12B22">
          <w:delText>.</w:delText>
        </w:r>
      </w:del>
      <w:del w:id="569" w:author="Kamal Kant Paliwal" w:date="2015-10-26T12:16:00Z">
        <w:r w:rsidR="00850814" w:rsidDel="00F12B22">
          <w:br/>
        </w:r>
      </w:del>
      <w:r w:rsidR="00850814" w:rsidRPr="00850814">
        <w:rPr>
          <w:noProof/>
          <w:lang w:val="en-US"/>
        </w:rPr>
        <w:drawing>
          <wp:inline distT="0" distB="0" distL="0" distR="0" wp14:anchorId="0FEBCD10" wp14:editId="6426A2B2">
            <wp:extent cx="5110953" cy="2371725"/>
            <wp:effectExtent l="0" t="0" r="0" b="0"/>
            <wp:docPr id="2" name="Picture 2" descr="C:\Users\nirav.trivedi\Desktop\EC2 Management Conso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v.trivedi\Desktop\EC2 Management Console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22172" cy="2376931"/>
                    </a:xfrm>
                    <a:prstGeom prst="rect">
                      <a:avLst/>
                    </a:prstGeom>
                    <a:noFill/>
                    <a:ln>
                      <a:noFill/>
                    </a:ln>
                  </pic:spPr>
                </pic:pic>
              </a:graphicData>
            </a:graphic>
          </wp:inline>
        </w:drawing>
      </w:r>
      <w:r w:rsidR="00850814">
        <w:br/>
      </w:r>
    </w:p>
    <w:p w14:paraId="0CF75426" w14:textId="77777777" w:rsidR="00850814" w:rsidRPr="00BC7458" w:rsidDel="00F12B22" w:rsidRDefault="00BC7458">
      <w:pPr>
        <w:ind w:left="720"/>
        <w:rPr>
          <w:del w:id="570" w:author="Kamal Kant Paliwal" w:date="2015-10-26T12:16:00Z"/>
          <w:b/>
          <w:rPrChange w:id="571" w:author="Kamal Kant Paliwal" w:date="2015-10-26T12:18:00Z">
            <w:rPr>
              <w:del w:id="572" w:author="Kamal Kant Paliwal" w:date="2015-10-26T12:16:00Z"/>
            </w:rPr>
          </w:rPrChange>
        </w:rPr>
        <w:pPrChange w:id="573" w:author="Kamal Kant Paliwal" w:date="2015-10-26T12:17:00Z">
          <w:pPr>
            <w:pStyle w:val="ListParagraph"/>
            <w:numPr>
              <w:numId w:val="12"/>
            </w:numPr>
            <w:ind w:hanging="360"/>
          </w:pPr>
        </w:pPrChange>
      </w:pPr>
      <w:ins w:id="574" w:author="Kamal Kant Paliwal" w:date="2015-10-26T12:17:00Z">
        <w:r>
          <w:t>In the popup</w:t>
        </w:r>
      </w:ins>
      <w:ins w:id="575" w:author="Kamal Kant Paliwal" w:date="2015-10-26T12:18:00Z">
        <w:r>
          <w:t xml:space="preserve">, click on </w:t>
        </w:r>
        <w:r w:rsidRPr="00BC7458">
          <w:rPr>
            <w:b/>
            <w:rPrChange w:id="576" w:author="Kamal Kant Paliwal" w:date="2015-10-26T12:18:00Z">
              <w:rPr/>
            </w:rPrChange>
          </w:rPr>
          <w:t>A</w:t>
        </w:r>
      </w:ins>
      <w:del w:id="577" w:author="Kamal Kant Paliwal" w:date="2015-10-26T12:16:00Z">
        <w:r w:rsidR="00850814" w:rsidRPr="00BC7458" w:rsidDel="00F12B22">
          <w:rPr>
            <w:b/>
            <w:rPrChange w:id="578" w:author="Kamal Kant Paliwal" w:date="2015-10-26T12:18:00Z">
              <w:rPr/>
            </w:rPrChange>
          </w:rPr>
          <w:delText xml:space="preserve">-  </w:delText>
        </w:r>
      </w:del>
      <w:del w:id="579" w:author="Kamal Kant Paliwal" w:date="2015-10-26T12:14:00Z">
        <w:r w:rsidR="00850814" w:rsidRPr="00BC7458" w:rsidDel="00F12B22">
          <w:rPr>
            <w:b/>
            <w:rPrChange w:id="580" w:author="Kamal Kant Paliwal" w:date="2015-10-26T12:18:00Z">
              <w:rPr/>
            </w:rPrChange>
          </w:rPr>
          <w:delText xml:space="preserve">First select on </w:delText>
        </w:r>
        <w:r w:rsidR="00850814" w:rsidRPr="00BC7458" w:rsidDel="00F12B22">
          <w:rPr>
            <w:b/>
          </w:rPr>
          <w:delText>Inbound</w:delText>
        </w:r>
        <w:r w:rsidR="00850814" w:rsidRPr="00BC7458" w:rsidDel="00F12B22">
          <w:rPr>
            <w:b/>
            <w:rPrChange w:id="581" w:author="Kamal Kant Paliwal" w:date="2015-10-26T12:18:00Z">
              <w:rPr/>
            </w:rPrChange>
          </w:rPr>
          <w:delText xml:space="preserve"> and second select on </w:delText>
        </w:r>
        <w:r w:rsidR="00850814" w:rsidRPr="00BC7458" w:rsidDel="00F12B22">
          <w:rPr>
            <w:b/>
          </w:rPr>
          <w:delText>Edit</w:delText>
        </w:r>
        <w:r w:rsidR="00850814" w:rsidRPr="00BC7458" w:rsidDel="00F12B22">
          <w:rPr>
            <w:b/>
            <w:rPrChange w:id="582" w:author="Kamal Kant Paliwal" w:date="2015-10-26T12:18:00Z">
              <w:rPr/>
            </w:rPrChange>
          </w:rPr>
          <w:delText xml:space="preserve"> tag. </w:delText>
        </w:r>
      </w:del>
      <w:del w:id="583" w:author="Kamal Kant Paliwal" w:date="2015-10-26T12:16:00Z">
        <w:r w:rsidR="00850814" w:rsidRPr="00BC7458" w:rsidDel="00F12B22">
          <w:rPr>
            <w:b/>
            <w:rPrChange w:id="584" w:author="Kamal Kant Paliwal" w:date="2015-10-26T12:18:00Z">
              <w:rPr/>
            </w:rPrChange>
          </w:rPr>
          <w:delText>AWS show you popup like below.</w:delText>
        </w:r>
      </w:del>
    </w:p>
    <w:p w14:paraId="0763F69F" w14:textId="77777777" w:rsidR="00F12B22" w:rsidRDefault="00B33C5B" w:rsidP="00F12B22">
      <w:pPr>
        <w:pStyle w:val="ListParagraph"/>
        <w:numPr>
          <w:ilvl w:val="0"/>
          <w:numId w:val="12"/>
        </w:numPr>
        <w:rPr>
          <w:ins w:id="585" w:author="Kamal Kant Paliwal" w:date="2015-10-26T12:19:00Z"/>
        </w:rPr>
      </w:pPr>
      <w:del w:id="586" w:author="Kamal Kant Paliwal" w:date="2015-10-26T12:18:00Z">
        <w:r w:rsidRPr="00BC7458" w:rsidDel="00BC7458">
          <w:rPr>
            <w:b/>
            <w:rPrChange w:id="587" w:author="Kamal Kant Paliwal" w:date="2015-10-26T12:18:00Z">
              <w:rPr/>
            </w:rPrChange>
          </w:rPr>
          <w:delText>A</w:delText>
        </w:r>
      </w:del>
      <w:proofErr w:type="gramStart"/>
      <w:r w:rsidRPr="00BC7458">
        <w:rPr>
          <w:b/>
          <w:rPrChange w:id="588" w:author="Kamal Kant Paliwal" w:date="2015-10-26T12:18:00Z">
            <w:rPr/>
          </w:rPrChange>
        </w:rPr>
        <w:t>dd</w:t>
      </w:r>
      <w:proofErr w:type="gramEnd"/>
      <w:r w:rsidRPr="00BC7458">
        <w:rPr>
          <w:b/>
          <w:rPrChange w:id="589" w:author="Kamal Kant Paliwal" w:date="2015-10-26T12:18:00Z">
            <w:rPr/>
          </w:rPrChange>
        </w:rPr>
        <w:t xml:space="preserve"> </w:t>
      </w:r>
      <w:ins w:id="590" w:author="Kamal Kant Paliwal" w:date="2015-10-26T12:18:00Z">
        <w:r w:rsidR="00BC7458" w:rsidRPr="00BC7458">
          <w:rPr>
            <w:b/>
            <w:rPrChange w:id="591" w:author="Kamal Kant Paliwal" w:date="2015-10-26T12:18:00Z">
              <w:rPr/>
            </w:rPrChange>
          </w:rPr>
          <w:t>Rule</w:t>
        </w:r>
        <w:r w:rsidR="00BC7458">
          <w:t xml:space="preserve"> </w:t>
        </w:r>
      </w:ins>
      <w:del w:id="592" w:author="Kamal Kant Paliwal" w:date="2015-10-26T12:18:00Z">
        <w:r w:rsidDel="00BC7458">
          <w:delText xml:space="preserve">the rule </w:delText>
        </w:r>
      </w:del>
      <w:ins w:id="593" w:author="Kamal Kant Paliwal" w:date="2015-10-26T12:18:00Z">
        <w:r w:rsidR="00BC7458">
          <w:t xml:space="preserve">to define rule </w:t>
        </w:r>
      </w:ins>
      <w:r>
        <w:t>to access on internet.</w:t>
      </w:r>
    </w:p>
    <w:p w14:paraId="20F8E9CF" w14:textId="77777777" w:rsidR="00BC7458" w:rsidRDefault="00BC7458" w:rsidP="00BC7458">
      <w:pPr>
        <w:pStyle w:val="ListParagraph"/>
        <w:numPr>
          <w:ilvl w:val="0"/>
          <w:numId w:val="12"/>
        </w:numPr>
        <w:rPr>
          <w:ins w:id="594" w:author="Kamal Kant Paliwal" w:date="2015-10-26T12:19:00Z"/>
        </w:rPr>
      </w:pPr>
      <w:ins w:id="595" w:author="Kamal Kant Paliwal" w:date="2015-10-26T12:19:00Z">
        <w:r>
          <w:t xml:space="preserve">Select the </w:t>
        </w:r>
        <w:r w:rsidRPr="00F12B22">
          <w:rPr>
            <w:b/>
          </w:rPr>
          <w:t>Custom TCP Rule</w:t>
        </w:r>
      </w:ins>
      <w:ins w:id="596" w:author="Kamal Kant Paliwal" w:date="2015-10-26T12:20:00Z">
        <w:r>
          <w:rPr>
            <w:b/>
          </w:rPr>
          <w:t>,</w:t>
        </w:r>
      </w:ins>
      <w:ins w:id="597" w:author="Kamal Kant Paliwal" w:date="2015-10-26T12:19:00Z">
        <w:r w:rsidRPr="00BC7458">
          <w:rPr>
            <w:rPrChange w:id="598" w:author="Kamal Kant Paliwal" w:date="2015-10-26T12:20:00Z">
              <w:rPr>
                <w:b/>
              </w:rPr>
            </w:rPrChange>
          </w:rPr>
          <w:t xml:space="preserve"> and </w:t>
        </w:r>
        <w:r>
          <w:t xml:space="preserve">set the port number as </w:t>
        </w:r>
        <w:r w:rsidRPr="00F12B22">
          <w:rPr>
            <w:b/>
          </w:rPr>
          <w:t>9033</w:t>
        </w:r>
        <w:r>
          <w:t xml:space="preserve"> </w:t>
        </w:r>
      </w:ins>
      <w:ins w:id="599" w:author="Kamal Kant Paliwal" w:date="2015-10-26T12:20:00Z">
        <w:r>
          <w:t xml:space="preserve">and set source as </w:t>
        </w:r>
        <w:r w:rsidRPr="00F12B22">
          <w:rPr>
            <w:b/>
          </w:rPr>
          <w:t>0.0.0.0/0</w:t>
        </w:r>
        <w:r>
          <w:t xml:space="preserve"> or specific IP to access </w:t>
        </w:r>
      </w:ins>
      <w:ins w:id="600" w:author="Kamal Kant Paliwal" w:date="2015-10-26T12:19:00Z">
        <w:r>
          <w:t>internet as shown in the below image</w:t>
        </w:r>
      </w:ins>
      <w:ins w:id="601" w:author="Kamal Kant Paliwal" w:date="2015-10-26T12:20:00Z">
        <w:r>
          <w:t>:</w:t>
        </w:r>
      </w:ins>
    </w:p>
    <w:p w14:paraId="082E7EF2" w14:textId="77777777" w:rsidR="00F12B22" w:rsidRDefault="008629DF">
      <w:pPr>
        <w:ind w:left="720"/>
        <w:rPr>
          <w:ins w:id="602" w:author="Kamal Kant Paliwal" w:date="2015-10-26T12:17:00Z"/>
        </w:rPr>
        <w:pPrChange w:id="603" w:author="Kamal Kant Paliwal" w:date="2015-10-26T12:17:00Z">
          <w:pPr>
            <w:pStyle w:val="ListParagraph"/>
            <w:numPr>
              <w:numId w:val="12"/>
            </w:numPr>
            <w:ind w:hanging="360"/>
          </w:pPr>
        </w:pPrChange>
      </w:pPr>
      <w:del w:id="604" w:author="Kamal Kant Paliwal" w:date="2015-10-26T12:17:00Z">
        <w:r w:rsidDel="00F12B22">
          <w:br/>
        </w:r>
      </w:del>
      <w:r w:rsidRPr="008629DF">
        <w:rPr>
          <w:noProof/>
          <w:lang w:val="en-US"/>
        </w:rPr>
        <w:drawing>
          <wp:inline distT="0" distB="0" distL="0" distR="0" wp14:anchorId="393C763C" wp14:editId="5F90A107">
            <wp:extent cx="5315258" cy="1638300"/>
            <wp:effectExtent l="0" t="0" r="0" b="0"/>
            <wp:docPr id="3" name="Picture 3" descr="C:\Users\nirav.trivedi\Desktop\EC2 Management Conso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rav.trivedi\Desktop\EC2 Management Console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7345" cy="1651272"/>
                    </a:xfrm>
                    <a:prstGeom prst="rect">
                      <a:avLst/>
                    </a:prstGeom>
                    <a:noFill/>
                    <a:ln>
                      <a:noFill/>
                    </a:ln>
                  </pic:spPr>
                </pic:pic>
              </a:graphicData>
            </a:graphic>
          </wp:inline>
        </w:drawing>
      </w:r>
      <w:r>
        <w:br/>
      </w:r>
    </w:p>
    <w:p w14:paraId="7AC8CE18" w14:textId="77777777" w:rsidR="00AB7DC8" w:rsidDel="00BC7458" w:rsidRDefault="008629DF" w:rsidP="00BC7458">
      <w:pPr>
        <w:pStyle w:val="ListParagraph"/>
        <w:numPr>
          <w:ilvl w:val="0"/>
          <w:numId w:val="12"/>
        </w:numPr>
        <w:rPr>
          <w:del w:id="605" w:author="Kamal Kant Paliwal" w:date="2015-10-26T12:19:00Z"/>
        </w:rPr>
      </w:pPr>
      <w:del w:id="606" w:author="Kamal Kant Paliwal" w:date="2015-10-26T12:18:00Z">
        <w:r w:rsidDel="00BC7458">
          <w:delText xml:space="preserve">Click on add rule. </w:delText>
        </w:r>
      </w:del>
      <w:del w:id="607" w:author="Kamal Kant Paliwal" w:date="2015-10-26T12:19:00Z">
        <w:r w:rsidDel="00BC7458">
          <w:delText xml:space="preserve">Select the </w:delText>
        </w:r>
        <w:r w:rsidRPr="00F12B22" w:rsidDel="00BC7458">
          <w:rPr>
            <w:b/>
          </w:rPr>
          <w:delText xml:space="preserve">Custom TCP Rule </w:delText>
        </w:r>
        <w:r w:rsidDel="00BC7458">
          <w:delText xml:space="preserve">as shown on example screenshot, Next set the port number </w:delText>
        </w:r>
        <w:r w:rsidRPr="00F12B22" w:rsidDel="00BC7458">
          <w:rPr>
            <w:b/>
          </w:rPr>
          <w:delText>9033</w:delText>
        </w:r>
        <w:r w:rsidDel="00BC7458">
          <w:delText xml:space="preserve"> to access on internet, last is set source give </w:delText>
        </w:r>
        <w:r w:rsidRPr="00F12B22" w:rsidDel="00BC7458">
          <w:rPr>
            <w:b/>
          </w:rPr>
          <w:delText>0.0.0.0/0</w:delText>
        </w:r>
        <w:r w:rsidDel="00BC7458">
          <w:delText xml:space="preserve"> or specifica IP from where you want access.</w:delText>
        </w:r>
      </w:del>
    </w:p>
    <w:p w14:paraId="04977A2A" w14:textId="77777777" w:rsidR="00AB7DC8" w:rsidRDefault="00AB7DC8" w:rsidP="00323B56">
      <w:pPr>
        <w:pStyle w:val="ListParagraph"/>
        <w:numPr>
          <w:ilvl w:val="0"/>
          <w:numId w:val="12"/>
        </w:numPr>
      </w:pPr>
      <w:del w:id="608" w:author="Kamal Kant Paliwal" w:date="2015-10-26T12:21:00Z">
        <w:r w:rsidDel="00BC7458">
          <w:delText xml:space="preserve">Last steps in </w:delText>
        </w:r>
      </w:del>
      <w:r>
        <w:t xml:space="preserve">Click on </w:t>
      </w:r>
      <w:r w:rsidRPr="00BC7458">
        <w:rPr>
          <w:b/>
          <w:rPrChange w:id="609" w:author="Kamal Kant Paliwal" w:date="2015-10-26T12:21:00Z">
            <w:rPr/>
          </w:rPrChange>
        </w:rPr>
        <w:t>Save</w:t>
      </w:r>
      <w:r>
        <w:t>.</w:t>
      </w:r>
    </w:p>
    <w:p w14:paraId="42365215" w14:textId="77777777" w:rsidR="001A3634" w:rsidDel="00015E13" w:rsidRDefault="006F600B" w:rsidP="001A3634">
      <w:pPr>
        <w:pStyle w:val="Heading1"/>
        <w:rPr>
          <w:del w:id="610" w:author="Kamal Kant Paliwal" w:date="2015-10-26T12:33:00Z"/>
          <w:rFonts w:eastAsia="Times New Roman"/>
        </w:rPr>
      </w:pPr>
      <w:del w:id="611" w:author="Kamal Kant Paliwal" w:date="2015-10-26T12:31:00Z">
        <w:r w:rsidDel="004652F8">
          <w:delText>Step 2:</w:delText>
        </w:r>
        <w:r w:rsidR="001A3634" w:rsidDel="004652F8">
          <w:delText xml:space="preserve"> </w:delText>
        </w:r>
      </w:del>
      <w:del w:id="612" w:author="Kamal Kant Paliwal" w:date="2015-10-26T12:33:00Z">
        <w:r w:rsidDel="00015E13">
          <w:delText>G</w:delText>
        </w:r>
        <w:r w:rsidR="001A3634" w:rsidDel="00015E13">
          <w:delText xml:space="preserve">et </w:delText>
        </w:r>
        <w:bookmarkStart w:id="613" w:name="_Toc432770623"/>
        <w:r w:rsidR="001A3634" w:rsidDel="00015E13">
          <w:rPr>
            <w:rFonts w:eastAsia="Times New Roman"/>
          </w:rPr>
          <w:delText>Nexmo API Keys</w:delText>
        </w:r>
        <w:bookmarkEnd w:id="613"/>
      </w:del>
    </w:p>
    <w:p w14:paraId="38F7CBA4" w14:textId="77777777" w:rsidR="001A3634" w:rsidDel="00015E13" w:rsidRDefault="001A3634" w:rsidP="001A3634">
      <w:pPr>
        <w:pStyle w:val="ListParagraph"/>
        <w:numPr>
          <w:ilvl w:val="0"/>
          <w:numId w:val="7"/>
        </w:numPr>
        <w:spacing w:line="252" w:lineRule="auto"/>
        <w:rPr>
          <w:del w:id="614" w:author="Kamal Kant Paliwal" w:date="2015-10-26T12:33:00Z"/>
        </w:rPr>
      </w:pPr>
      <w:del w:id="615" w:author="Kamal Kant Paliwal" w:date="2015-10-26T12:33:00Z">
        <w:r w:rsidRPr="00C84D1B" w:rsidDel="00015E13">
          <w:rPr>
            <w:highlight w:val="yellow"/>
            <w:rPrChange w:id="616" w:author="Kamal Kant Paliwal" w:date="2015-10-26T12:24:00Z">
              <w:rPr/>
            </w:rPrChange>
          </w:rPr>
          <w:delText xml:space="preserve">To get the Nexmo API and Secret login to nexmo site </w:delText>
        </w:r>
        <w:r w:rsidR="00425269" w:rsidRPr="00C84D1B" w:rsidDel="00015E13">
          <w:rPr>
            <w:highlight w:val="yellow"/>
            <w:rPrChange w:id="617" w:author="Kamal Kant Paliwal" w:date="2015-10-26T12:24:00Z">
              <w:rPr/>
            </w:rPrChange>
          </w:rPr>
          <w:fldChar w:fldCharType="begin"/>
        </w:r>
        <w:r w:rsidR="00425269" w:rsidRPr="00C84D1B" w:rsidDel="00015E13">
          <w:rPr>
            <w:highlight w:val="yellow"/>
            <w:rPrChange w:id="618" w:author="Kamal Kant Paliwal" w:date="2015-10-26T12:24:00Z">
              <w:rPr/>
            </w:rPrChange>
          </w:rPr>
          <w:delInstrText xml:space="preserve"> HYPERLINK "https://dashboard.nexmo.com/sign-in" </w:delInstrText>
        </w:r>
        <w:r w:rsidR="00425269" w:rsidRPr="00C84D1B" w:rsidDel="00015E13">
          <w:rPr>
            <w:highlight w:val="yellow"/>
            <w:rPrChange w:id="619" w:author="Kamal Kant Paliwal" w:date="2015-10-26T12:24:00Z">
              <w:rPr>
                <w:rStyle w:val="Hyperlink"/>
                <w:b/>
              </w:rPr>
            </w:rPrChange>
          </w:rPr>
          <w:fldChar w:fldCharType="separate"/>
        </w:r>
        <w:r w:rsidRPr="00C84D1B" w:rsidDel="00015E13">
          <w:rPr>
            <w:rStyle w:val="Hyperlink"/>
            <w:b/>
            <w:highlight w:val="yellow"/>
            <w:rPrChange w:id="620" w:author="Kamal Kant Paliwal" w:date="2015-10-26T12:24:00Z">
              <w:rPr>
                <w:rStyle w:val="Hyperlink"/>
                <w:b/>
              </w:rPr>
            </w:rPrChange>
          </w:rPr>
          <w:delText>https://dashboard.nexmo.com/sign-in</w:delText>
        </w:r>
        <w:r w:rsidR="00425269" w:rsidRPr="00C84D1B" w:rsidDel="00015E13">
          <w:rPr>
            <w:rStyle w:val="Hyperlink"/>
            <w:b/>
            <w:highlight w:val="yellow"/>
            <w:rPrChange w:id="621" w:author="Kamal Kant Paliwal" w:date="2015-10-26T12:24:00Z">
              <w:rPr>
                <w:rStyle w:val="Hyperlink"/>
                <w:b/>
              </w:rPr>
            </w:rPrChange>
          </w:rPr>
          <w:fldChar w:fldCharType="end"/>
        </w:r>
        <w:r w:rsidRPr="00C84D1B" w:rsidDel="00015E13">
          <w:rPr>
            <w:highlight w:val="yellow"/>
            <w:rPrChange w:id="622" w:author="Kamal Kant Paliwal" w:date="2015-10-26T12:24:00Z">
              <w:rPr/>
            </w:rPrChange>
          </w:rPr>
          <w:delText xml:space="preserve">. </w:delText>
        </w:r>
        <w:r w:rsidRPr="00C84D1B" w:rsidDel="00015E13">
          <w:rPr>
            <w:highlight w:val="yellow"/>
            <w:rPrChange w:id="623" w:author="Kamal Kant Paliwal" w:date="2015-10-26T12:24:00Z">
              <w:rPr/>
            </w:rPrChange>
          </w:rPr>
          <w:br/>
          <w:delText>On the top right corner, click on the “</w:delText>
        </w:r>
        <w:r w:rsidRPr="00C84D1B" w:rsidDel="00015E13">
          <w:rPr>
            <w:b/>
            <w:bCs/>
            <w:highlight w:val="yellow"/>
            <w:rPrChange w:id="624" w:author="Kamal Kant Paliwal" w:date="2015-10-26T12:24:00Z">
              <w:rPr>
                <w:b/>
                <w:bCs/>
              </w:rPr>
            </w:rPrChange>
          </w:rPr>
          <w:delText>Api Settings</w:delText>
        </w:r>
        <w:r w:rsidRPr="00C84D1B" w:rsidDel="00015E13">
          <w:rPr>
            <w:highlight w:val="yellow"/>
            <w:rPrChange w:id="625" w:author="Kamal Kant Paliwal" w:date="2015-10-26T12:24:00Z">
              <w:rPr/>
            </w:rPrChange>
          </w:rPr>
          <w:delText>”.  Key and Secret will display in the top bar as shown in the below image</w:delText>
        </w:r>
        <w:r w:rsidDel="00015E13">
          <w:delText>.</w:delText>
        </w:r>
        <w:r w:rsidDel="00015E13">
          <w:br/>
        </w:r>
        <w:r w:rsidDel="00015E13">
          <w:rPr>
            <w:noProof/>
            <w:lang w:val="en-US"/>
          </w:rPr>
          <w:drawing>
            <wp:inline distT="0" distB="0" distL="0" distR="0" wp14:anchorId="4A7E8373" wp14:editId="7285C0EB">
              <wp:extent cx="5731510" cy="2068658"/>
              <wp:effectExtent l="0" t="0" r="2540" b="8255"/>
              <wp:docPr id="6" name="Picture 6" descr="nexm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xmo1"/>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731510" cy="2068658"/>
                      </a:xfrm>
                      <a:prstGeom prst="rect">
                        <a:avLst/>
                      </a:prstGeom>
                      <a:noFill/>
                      <a:ln>
                        <a:noFill/>
                      </a:ln>
                    </pic:spPr>
                  </pic:pic>
                </a:graphicData>
              </a:graphic>
            </wp:inline>
          </w:drawing>
        </w:r>
        <w:r w:rsidDel="00015E13">
          <w:delText xml:space="preserve"> </w:delText>
        </w:r>
        <w:r w:rsidDel="00015E13">
          <w:br/>
        </w:r>
      </w:del>
    </w:p>
    <w:p w14:paraId="154C2E85" w14:textId="26F7B17E" w:rsidR="00577A0B" w:rsidRDefault="00577A0B" w:rsidP="00577A0B">
      <w:pPr>
        <w:pStyle w:val="Heading1"/>
      </w:pPr>
      <w:del w:id="626" w:author="Kamal Kant Paliwal" w:date="2015-10-26T12:31:00Z">
        <w:r w:rsidDel="004652F8">
          <w:delText>Step</w:delText>
        </w:r>
        <w:r w:rsidR="006F600B" w:rsidDel="004652F8">
          <w:delText xml:space="preserve"> 3:</w:delText>
        </w:r>
        <w:r w:rsidDel="004652F8">
          <w:delText xml:space="preserve"> </w:delText>
        </w:r>
      </w:del>
      <w:bookmarkStart w:id="627" w:name="_Toc434851395"/>
      <w:ins w:id="628" w:author="Kamal Kant Paliwal" w:date="2015-10-26T12:31:00Z">
        <w:r w:rsidR="004652F8">
          <w:t>Steps to</w:t>
        </w:r>
      </w:ins>
      <w:del w:id="629" w:author="Kamal Kant Paliwal" w:date="2015-10-26T12:31:00Z">
        <w:r w:rsidR="006F600B" w:rsidDel="004652F8">
          <w:delText>How to</w:delText>
        </w:r>
      </w:del>
      <w:r w:rsidR="006F600B">
        <w:t xml:space="preserve"> use </w:t>
      </w:r>
      <w:ins w:id="630" w:author="Kamal Kant Paliwal" w:date="2015-10-26T12:31:00Z">
        <w:r w:rsidR="004652F8">
          <w:t xml:space="preserve">the </w:t>
        </w:r>
      </w:ins>
      <w:proofErr w:type="spellStart"/>
      <w:ins w:id="631" w:author="Kamal Kant Paliwal" w:date="2015-10-26T12:22:00Z">
        <w:r w:rsidR="00B67BFD">
          <w:t>AWS</w:t>
        </w:r>
        <w:r w:rsidR="006C3705">
          <w:t>Not</w:t>
        </w:r>
      </w:ins>
      <w:ins w:id="632" w:author="Kamal Kant Paliwal" w:date="2015-11-09T16:52:00Z">
        <w:r w:rsidR="006C3705">
          <w:t>if</w:t>
        </w:r>
      </w:ins>
      <w:ins w:id="633" w:author="Kamal Kant Paliwal" w:date="2015-10-26T12:22:00Z">
        <w:r w:rsidR="00B67BFD">
          <w:t>ier</w:t>
        </w:r>
      </w:ins>
      <w:proofErr w:type="spellEnd"/>
      <w:del w:id="634" w:author="Kamal Kant Paliwal" w:date="2015-10-26T12:22:00Z">
        <w:r w:rsidR="006F600B" w:rsidDel="00B67BFD">
          <w:delText>Nexmo</w:delText>
        </w:r>
      </w:del>
      <w:r w:rsidR="006F600B">
        <w:t xml:space="preserve"> APP.</w:t>
      </w:r>
      <w:bookmarkEnd w:id="627"/>
    </w:p>
    <w:p w14:paraId="26A152EC" w14:textId="77777777" w:rsidR="00B67BFD" w:rsidRPr="00C84D1B" w:rsidRDefault="003235BB">
      <w:pPr>
        <w:pStyle w:val="ListParagraph"/>
        <w:numPr>
          <w:ilvl w:val="0"/>
          <w:numId w:val="17"/>
        </w:numPr>
        <w:rPr>
          <w:ins w:id="635" w:author="Kamal Kant Paliwal" w:date="2015-10-26T12:23:00Z"/>
          <w:highlight w:val="yellow"/>
          <w:rPrChange w:id="636" w:author="Kamal Kant Paliwal" w:date="2015-10-26T12:25:00Z">
            <w:rPr>
              <w:ins w:id="637" w:author="Kamal Kant Paliwal" w:date="2015-10-26T12:23:00Z"/>
            </w:rPr>
          </w:rPrChange>
        </w:rPr>
        <w:pPrChange w:id="638" w:author="Kamal Kant Paliwal" w:date="2015-10-26T12:23:00Z">
          <w:pPr>
            <w:pStyle w:val="ListParagraph"/>
            <w:numPr>
              <w:numId w:val="7"/>
            </w:numPr>
            <w:ind w:hanging="360"/>
          </w:pPr>
        </w:pPrChange>
      </w:pPr>
      <w:r w:rsidRPr="00C84D1B">
        <w:rPr>
          <w:highlight w:val="yellow"/>
          <w:rPrChange w:id="639" w:author="Kamal Kant Paliwal" w:date="2015-10-26T12:25:00Z">
            <w:rPr/>
          </w:rPrChange>
        </w:rPr>
        <w:t>Go</w:t>
      </w:r>
      <w:ins w:id="640" w:author="Kamal Kant Paliwal" w:date="2015-10-26T12:24:00Z">
        <w:r w:rsidR="00C84D1B" w:rsidRPr="00C84D1B">
          <w:rPr>
            <w:highlight w:val="yellow"/>
            <w:rPrChange w:id="641" w:author="Kamal Kant Paliwal" w:date="2015-10-26T12:25:00Z">
              <w:rPr/>
            </w:rPrChange>
          </w:rPr>
          <w:t xml:space="preserve"> </w:t>
        </w:r>
      </w:ins>
      <w:r w:rsidRPr="00C84D1B">
        <w:rPr>
          <w:highlight w:val="yellow"/>
          <w:rPrChange w:id="642" w:author="Kamal Kant Paliwal" w:date="2015-10-26T12:25:00Z">
            <w:rPr/>
          </w:rPrChange>
        </w:rPr>
        <w:t xml:space="preserve">to the browser and type </w:t>
      </w:r>
      <w:ins w:id="643" w:author="Kamal Kant Paliwal" w:date="2015-10-26T12:23:00Z">
        <w:r w:rsidR="00B67BFD" w:rsidRPr="00C84D1B">
          <w:rPr>
            <w:b/>
            <w:highlight w:val="yellow"/>
            <w:rPrChange w:id="644" w:author="Kamal Kant Paliwal" w:date="2015-10-26T12:25:00Z">
              <w:rPr/>
            </w:rPrChange>
          </w:rPr>
          <w:t>&lt;</w:t>
        </w:r>
      </w:ins>
      <w:ins w:id="645" w:author="Kamal Kant Paliwal" w:date="2015-10-26T12:22:00Z">
        <w:r w:rsidR="00B67BFD" w:rsidRPr="00C84D1B">
          <w:rPr>
            <w:b/>
            <w:highlight w:val="yellow"/>
            <w:rPrChange w:id="646" w:author="Kamal Kant Paliwal" w:date="2015-10-26T12:25:00Z">
              <w:rPr/>
            </w:rPrChange>
          </w:rPr>
          <w:t>&lt;</w:t>
        </w:r>
        <w:r w:rsidR="00B67BFD" w:rsidRPr="00C84D1B">
          <w:rPr>
            <w:b/>
            <w:highlight w:val="yellow"/>
            <w:rPrChange w:id="647" w:author="Kamal Kant Paliwal" w:date="2015-10-26T12:25:00Z">
              <w:rPr>
                <w:b/>
              </w:rPr>
            </w:rPrChange>
          </w:rPr>
          <w:t>AWS Instance IP</w:t>
        </w:r>
      </w:ins>
      <w:del w:id="648" w:author="Kamal Kant Paliwal" w:date="2015-10-26T12:22:00Z">
        <w:r w:rsidRPr="00C84D1B" w:rsidDel="00B67BFD">
          <w:rPr>
            <w:b/>
            <w:highlight w:val="yellow"/>
            <w:rPrChange w:id="649" w:author="Kamal Kant Paliwal" w:date="2015-10-26T12:25:00Z">
              <w:rPr>
                <w:b/>
              </w:rPr>
            </w:rPrChange>
          </w:rPr>
          <w:delText>aws_public_ip</w:delText>
        </w:r>
      </w:del>
      <w:proofErr w:type="gramStart"/>
      <w:r w:rsidRPr="00C84D1B">
        <w:rPr>
          <w:b/>
          <w:highlight w:val="yellow"/>
          <w:rPrChange w:id="650" w:author="Kamal Kant Paliwal" w:date="2015-10-26T12:25:00Z">
            <w:rPr>
              <w:b/>
            </w:rPr>
          </w:rPrChange>
        </w:rPr>
        <w:t>:9033</w:t>
      </w:r>
      <w:proofErr w:type="gramEnd"/>
      <w:ins w:id="651" w:author="Kamal Kant Paliwal" w:date="2015-10-26T12:22:00Z">
        <w:r w:rsidR="00B67BFD" w:rsidRPr="00C84D1B">
          <w:rPr>
            <w:b/>
            <w:highlight w:val="yellow"/>
            <w:rPrChange w:id="652" w:author="Kamal Kant Paliwal" w:date="2015-10-26T12:25:00Z">
              <w:rPr>
                <w:b/>
              </w:rPr>
            </w:rPrChange>
          </w:rPr>
          <w:t>&gt;&gt;</w:t>
        </w:r>
      </w:ins>
      <w:del w:id="653" w:author="Kamal Kant Paliwal" w:date="2015-10-26T12:25:00Z">
        <w:r w:rsidRPr="00C84D1B" w:rsidDel="00C84D1B">
          <w:rPr>
            <w:highlight w:val="yellow"/>
            <w:rPrChange w:id="654" w:author="Kamal Kant Paliwal" w:date="2015-10-26T12:25:00Z">
              <w:rPr/>
            </w:rPrChange>
          </w:rPr>
          <w:delText xml:space="preserve"> in your favourite browser</w:delText>
        </w:r>
      </w:del>
      <w:r w:rsidRPr="00C84D1B">
        <w:rPr>
          <w:highlight w:val="yellow"/>
          <w:rPrChange w:id="655" w:author="Kamal Kant Paliwal" w:date="2015-10-26T12:25:00Z">
            <w:rPr/>
          </w:rPrChange>
        </w:rPr>
        <w:t>.</w:t>
      </w:r>
      <w:ins w:id="656" w:author="Kamal Kant Paliwal" w:date="2015-10-26T12:23:00Z">
        <w:r w:rsidR="00B67BFD" w:rsidRPr="00C84D1B">
          <w:rPr>
            <w:highlight w:val="yellow"/>
            <w:rPrChange w:id="657" w:author="Kamal Kant Paliwal" w:date="2015-10-26T12:25:00Z">
              <w:rPr/>
            </w:rPrChange>
          </w:rPr>
          <w:t xml:space="preserve"> (Replace AWS Instance IP with your instance public IP address)</w:t>
        </w:r>
      </w:ins>
    </w:p>
    <w:p w14:paraId="15F700D4" w14:textId="379539BF" w:rsidR="00C84D1B" w:rsidRPr="00C84D1B" w:rsidRDefault="003235BB">
      <w:pPr>
        <w:pStyle w:val="ListParagraph"/>
        <w:numPr>
          <w:ilvl w:val="0"/>
          <w:numId w:val="17"/>
        </w:numPr>
        <w:rPr>
          <w:ins w:id="658" w:author="Kamal Kant Paliwal" w:date="2015-10-26T12:25:00Z"/>
          <w:rPrChange w:id="659" w:author="Kamal Kant Paliwal" w:date="2015-10-26T12:25:00Z">
            <w:rPr>
              <w:ins w:id="660" w:author="Kamal Kant Paliwal" w:date="2015-10-26T12:25:00Z"/>
              <w:b/>
            </w:rPr>
          </w:rPrChange>
        </w:rPr>
        <w:pPrChange w:id="661" w:author="Kamal Kant Paliwal" w:date="2015-10-26T12:23:00Z">
          <w:pPr>
            <w:pStyle w:val="ListParagraph"/>
            <w:numPr>
              <w:numId w:val="7"/>
            </w:numPr>
            <w:ind w:hanging="360"/>
          </w:pPr>
        </w:pPrChange>
      </w:pPr>
      <w:del w:id="662" w:author="Kamal Kant Paliwal" w:date="2015-10-26T12:23:00Z">
        <w:r w:rsidRPr="00C84D1B" w:rsidDel="00B67BFD">
          <w:rPr>
            <w:highlight w:val="yellow"/>
            <w:rPrChange w:id="663" w:author="Kamal Kant Paliwal" w:date="2015-10-26T12:25:00Z">
              <w:rPr/>
            </w:rPrChange>
          </w:rPr>
          <w:delText xml:space="preserve"> </w:delText>
        </w:r>
      </w:del>
      <w:del w:id="664" w:author="Nirav Trivedi" w:date="2015-10-26T14:41:00Z">
        <w:r w:rsidRPr="00C84D1B" w:rsidDel="00CE6BDB">
          <w:rPr>
            <w:highlight w:val="yellow"/>
            <w:rPrChange w:id="665" w:author="Kamal Kant Paliwal" w:date="2015-10-26T12:25:00Z">
              <w:rPr/>
            </w:rPrChange>
          </w:rPr>
          <w:delText>You will get login screen.</w:delText>
        </w:r>
        <w:r w:rsidRPr="00C84D1B" w:rsidDel="00CE6BDB">
          <w:rPr>
            <w:highlight w:val="yellow"/>
            <w:rPrChange w:id="666" w:author="Kamal Kant Paliwal" w:date="2015-10-26T12:25:00Z">
              <w:rPr/>
            </w:rPrChange>
          </w:rPr>
          <w:br/>
        </w:r>
      </w:del>
      <w:r w:rsidRPr="00C84D1B">
        <w:rPr>
          <w:highlight w:val="yellow"/>
          <w:rPrChange w:id="667" w:author="Kamal Kant Paliwal" w:date="2015-10-26T12:25:00Z">
            <w:rPr/>
          </w:rPrChange>
        </w:rPr>
        <w:t xml:space="preserve">Login with default credentials username: </w:t>
      </w:r>
      <w:r w:rsidRPr="00C84D1B">
        <w:rPr>
          <w:b/>
          <w:highlight w:val="yellow"/>
          <w:rPrChange w:id="668" w:author="Kamal Kant Paliwal" w:date="2015-10-26T12:25:00Z">
            <w:rPr>
              <w:b/>
            </w:rPr>
          </w:rPrChange>
        </w:rPr>
        <w:t>admin</w:t>
      </w:r>
      <w:r w:rsidRPr="00C84D1B">
        <w:rPr>
          <w:highlight w:val="yellow"/>
          <w:rPrChange w:id="669" w:author="Kamal Kant Paliwal" w:date="2015-10-26T12:25:00Z">
            <w:rPr/>
          </w:rPrChange>
        </w:rPr>
        <w:t xml:space="preserve"> and password: </w:t>
      </w:r>
      <w:r w:rsidRPr="00C84D1B">
        <w:rPr>
          <w:b/>
          <w:highlight w:val="yellow"/>
          <w:rPrChange w:id="670" w:author="Kamal Kant Paliwal" w:date="2015-10-26T12:25:00Z">
            <w:rPr>
              <w:b/>
            </w:rPr>
          </w:rPrChange>
        </w:rPr>
        <w:t>admin</w:t>
      </w:r>
      <w:r>
        <w:rPr>
          <w:b/>
        </w:rPr>
        <w:t>.</w:t>
      </w:r>
    </w:p>
    <w:p w14:paraId="3FE7775E" w14:textId="35DAC9F2" w:rsidR="003235BB" w:rsidRDefault="00C84D1B">
      <w:pPr>
        <w:pStyle w:val="ListParagraph"/>
        <w:numPr>
          <w:ilvl w:val="0"/>
          <w:numId w:val="17"/>
        </w:numPr>
        <w:pPrChange w:id="671" w:author="Kamal Kant Paliwal" w:date="2015-10-26T12:23:00Z">
          <w:pPr>
            <w:pStyle w:val="ListParagraph"/>
            <w:numPr>
              <w:numId w:val="7"/>
            </w:numPr>
            <w:ind w:hanging="360"/>
          </w:pPr>
        </w:pPrChange>
      </w:pPr>
      <w:ins w:id="672" w:author="Kamal Kant Paliwal" w:date="2015-10-26T12:25:00Z">
        <w:r w:rsidRPr="00C05942">
          <w:rPr>
            <w:rPrChange w:id="673" w:author="Nirav Trivedi" w:date="2015-10-26T14:41:00Z">
              <w:rPr>
                <w:b/>
              </w:rPr>
            </w:rPrChange>
          </w:rPr>
          <w:lastRenderedPageBreak/>
          <w:t>Click on Login</w:t>
        </w:r>
      </w:ins>
      <w:ins w:id="674" w:author="Nirav Trivedi" w:date="2015-10-26T14:41:00Z">
        <w:r w:rsidR="00B01802">
          <w:t>.</w:t>
        </w:r>
      </w:ins>
      <w:r w:rsidR="003235BB">
        <w:br/>
      </w:r>
      <w:r w:rsidR="003235BB">
        <w:br/>
      </w:r>
      <w:r w:rsidR="003235BB" w:rsidRPr="00D55085">
        <w:rPr>
          <w:noProof/>
          <w:lang w:val="en-US"/>
        </w:rPr>
        <w:drawing>
          <wp:inline distT="0" distB="0" distL="0" distR="0" wp14:anchorId="1046F807" wp14:editId="0DA5D360">
            <wp:extent cx="3162300" cy="1864092"/>
            <wp:effectExtent l="0" t="0" r="0" b="3175"/>
            <wp:docPr id="4" name="Picture 4" descr="C:\Users\nirav.trivedi\Desktop\Nexmo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rav.trivedi\Desktop\NexmoLog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9999" cy="1874525"/>
                    </a:xfrm>
                    <a:prstGeom prst="rect">
                      <a:avLst/>
                    </a:prstGeom>
                    <a:noFill/>
                    <a:ln>
                      <a:noFill/>
                    </a:ln>
                  </pic:spPr>
                </pic:pic>
              </a:graphicData>
            </a:graphic>
          </wp:inline>
        </w:drawing>
      </w:r>
    </w:p>
    <w:p w14:paraId="2DDB2D63" w14:textId="51590C24" w:rsidR="00577A0B" w:rsidRDefault="003235BB">
      <w:pPr>
        <w:pStyle w:val="ListParagraph"/>
        <w:numPr>
          <w:ilvl w:val="0"/>
          <w:numId w:val="17"/>
        </w:numPr>
        <w:pPrChange w:id="675" w:author="Kamal Kant Paliwal" w:date="2015-10-26T12:23:00Z">
          <w:pPr>
            <w:pStyle w:val="ListParagraph"/>
            <w:numPr>
              <w:numId w:val="7"/>
            </w:numPr>
            <w:ind w:hanging="360"/>
          </w:pPr>
        </w:pPrChange>
      </w:pPr>
      <w:del w:id="676" w:author="Nirav Trivedi" w:date="2015-10-26T14:41:00Z">
        <w:r w:rsidRPr="00C84D1B" w:rsidDel="000C4A74">
          <w:rPr>
            <w:highlight w:val="yellow"/>
            <w:rPrChange w:id="677" w:author="Kamal Kant Paliwal" w:date="2015-10-26T12:26:00Z">
              <w:rPr/>
            </w:rPrChange>
          </w:rPr>
          <w:delText>Set Nexmo API, Secret and Recipients number configuration section.</w:delText>
        </w:r>
        <w:r w:rsidRPr="00C84D1B" w:rsidDel="000C4A74">
          <w:rPr>
            <w:highlight w:val="yellow"/>
            <w:rPrChange w:id="678" w:author="Kamal Kant Paliwal" w:date="2015-10-26T12:26:00Z">
              <w:rPr/>
            </w:rPrChange>
          </w:rPr>
          <w:br/>
          <w:delText>Also set the login credentials to login in configuration.</w:delText>
        </w:r>
      </w:del>
      <w:ins w:id="679" w:author="Nirav Trivedi" w:date="2015-10-26T14:41:00Z">
        <w:r w:rsidR="000C4A74">
          <w:t xml:space="preserve">Set the </w:t>
        </w:r>
      </w:ins>
      <w:ins w:id="680" w:author="Nirav Trivedi" w:date="2015-10-26T14:42:00Z">
        <w:r w:rsidR="000C4A74">
          <w:t xml:space="preserve">value according to label shown. To get the </w:t>
        </w:r>
        <w:proofErr w:type="spellStart"/>
        <w:r w:rsidR="000C4A74">
          <w:t>Nexmo</w:t>
        </w:r>
        <w:proofErr w:type="spellEnd"/>
        <w:r w:rsidR="000C4A74">
          <w:t xml:space="preserve"> API key and secret key see the appendix</w:t>
        </w:r>
      </w:ins>
      <w:ins w:id="681" w:author="Nirav Trivedi" w:date="2015-10-26T14:43:00Z">
        <w:r w:rsidR="000C4A74">
          <w:t>.</w:t>
        </w:r>
        <w:r w:rsidR="00AD160D">
          <w:t xml:space="preserve"> To receive SMS from the </w:t>
        </w:r>
        <w:proofErr w:type="spellStart"/>
        <w:r w:rsidR="00AD160D">
          <w:t>Nexmo</w:t>
        </w:r>
        <w:proofErr w:type="spellEnd"/>
        <w:r w:rsidR="00AD160D">
          <w:t xml:space="preserve"> enable it.</w:t>
        </w:r>
      </w:ins>
      <w:r>
        <w:br/>
      </w:r>
      <w:ins w:id="682" w:author="Nirav Trivedi" w:date="2015-11-17T16:03:00Z">
        <w:r w:rsidR="00A05DAF" w:rsidRPr="002F7A49">
          <w:rPr>
            <w:noProof/>
          </w:rPr>
          <w:drawing>
            <wp:inline distT="0" distB="0" distL="0" distR="0" wp14:anchorId="60339200" wp14:editId="3574EA6F">
              <wp:extent cx="2400300" cy="3467100"/>
              <wp:effectExtent l="0" t="0" r="0" b="0"/>
              <wp:docPr id="20" name="Picture 20" descr="C:\Users\nirav.trivedi\Documents\Nexmo   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rav.trivedi\Documents\Nexmo   configuration.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29653" t="-271" r="29955" b="1644"/>
                      <a:stretch/>
                    </pic:blipFill>
                    <pic:spPr bwMode="auto">
                      <a:xfrm>
                        <a:off x="0" y="0"/>
                        <a:ext cx="2400691" cy="3467665"/>
                      </a:xfrm>
                      <a:prstGeom prst="rect">
                        <a:avLst/>
                      </a:prstGeom>
                      <a:noFill/>
                      <a:ln>
                        <a:noFill/>
                      </a:ln>
                      <a:extLst>
                        <a:ext uri="{53640926-AAD7-44D8-BBD7-CCE9431645EC}">
                          <a14:shadowObscured xmlns:a14="http://schemas.microsoft.com/office/drawing/2010/main"/>
                        </a:ext>
                      </a:extLst>
                    </pic:spPr>
                  </pic:pic>
                </a:graphicData>
              </a:graphic>
            </wp:inline>
          </w:drawing>
        </w:r>
      </w:ins>
      <w:bookmarkStart w:id="683" w:name="_GoBack"/>
      <w:bookmarkEnd w:id="683"/>
      <w:del w:id="684" w:author="Nirav Trivedi" w:date="2015-11-10T13:47:00Z">
        <w:r w:rsidRPr="0077053F" w:rsidDel="00711B00">
          <w:rPr>
            <w:noProof/>
            <w:lang w:val="en-US"/>
          </w:rPr>
          <w:drawing>
            <wp:inline distT="0" distB="0" distL="0" distR="0" wp14:anchorId="2DAAD182" wp14:editId="4F38968E">
              <wp:extent cx="3368264" cy="3228975"/>
              <wp:effectExtent l="0" t="0" r="3810" b="0"/>
              <wp:docPr id="5" name="Picture 5" descr="C:\Users\nirav.trivedi\Desktop\Nexmo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rav.trivedi\Desktop\Nexmoconfigura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72646" cy="3233176"/>
                      </a:xfrm>
                      <a:prstGeom prst="rect">
                        <a:avLst/>
                      </a:prstGeom>
                      <a:noFill/>
                      <a:ln>
                        <a:noFill/>
                      </a:ln>
                    </pic:spPr>
                  </pic:pic>
                </a:graphicData>
              </a:graphic>
            </wp:inline>
          </w:drawing>
        </w:r>
      </w:del>
    </w:p>
    <w:p w14:paraId="4C68F971" w14:textId="43416237" w:rsidR="004474B9" w:rsidRDefault="001A3634">
      <w:pPr>
        <w:pStyle w:val="ListParagraph"/>
        <w:numPr>
          <w:ilvl w:val="0"/>
          <w:numId w:val="17"/>
        </w:numPr>
        <w:pPrChange w:id="685" w:author="Kamal Kant Paliwal" w:date="2015-10-26T12:23:00Z">
          <w:pPr>
            <w:pStyle w:val="ListParagraph"/>
            <w:numPr>
              <w:numId w:val="7"/>
            </w:numPr>
            <w:ind w:hanging="360"/>
          </w:pPr>
        </w:pPrChange>
      </w:pPr>
      <w:del w:id="686" w:author="Nirav Trivedi" w:date="2015-10-26T14:44:00Z">
        <w:r w:rsidDel="00E364B9">
          <w:delText>After fill the information c</w:delText>
        </w:r>
      </w:del>
      <w:ins w:id="687" w:author="Nirav Trivedi" w:date="2015-10-26T14:44:00Z">
        <w:r w:rsidR="00E364B9">
          <w:t>C</w:t>
        </w:r>
      </w:ins>
      <w:r>
        <w:t>lick on the “</w:t>
      </w:r>
      <w:r w:rsidRPr="001A3634">
        <w:rPr>
          <w:b/>
        </w:rPr>
        <w:t>Save</w:t>
      </w:r>
      <w:del w:id="688" w:author="Nirav Trivedi" w:date="2015-10-26T14:44:00Z">
        <w:r w:rsidRPr="001A3634" w:rsidDel="009E7D05">
          <w:rPr>
            <w:b/>
          </w:rPr>
          <w:delText xml:space="preserve"> Defaults</w:delText>
        </w:r>
      </w:del>
      <w:r>
        <w:t>”.</w:t>
      </w:r>
    </w:p>
    <w:p w14:paraId="72365304" w14:textId="77777777" w:rsidR="004474B9" w:rsidRDefault="004474B9" w:rsidP="004474B9">
      <w:pPr>
        <w:pStyle w:val="ListParagraph"/>
      </w:pPr>
    </w:p>
    <w:p w14:paraId="291BC108" w14:textId="77777777" w:rsidR="001A3634" w:rsidRDefault="004474B9" w:rsidP="004474B9">
      <w:pPr>
        <w:ind w:left="360"/>
      </w:pPr>
      <w:del w:id="689" w:author="Kamal Kant Paliwal" w:date="2015-10-26T12:32:00Z">
        <w:r w:rsidDel="00015E13">
          <w:rPr>
            <w:rStyle w:val="Heading1Char"/>
          </w:rPr>
          <w:delText xml:space="preserve">Step </w:delText>
        </w:r>
        <w:r w:rsidR="006F600B" w:rsidDel="00015E13">
          <w:rPr>
            <w:rStyle w:val="Heading1Char"/>
          </w:rPr>
          <w:delText xml:space="preserve">4: </w:delText>
        </w:r>
      </w:del>
      <w:bookmarkStart w:id="690" w:name="_Toc434851396"/>
      <w:ins w:id="691" w:author="Kamal Kant Paliwal" w:date="2015-10-26T12:32:00Z">
        <w:r w:rsidR="00015E13">
          <w:rPr>
            <w:rStyle w:val="Heading1Char"/>
          </w:rPr>
          <w:t>Steps to c</w:t>
        </w:r>
      </w:ins>
      <w:del w:id="692" w:author="Kamal Kant Paliwal" w:date="2015-10-26T12:33:00Z">
        <w:r w:rsidDel="00015E13">
          <w:rPr>
            <w:rStyle w:val="Heading1Char"/>
          </w:rPr>
          <w:delText>C</w:delText>
        </w:r>
      </w:del>
      <w:r>
        <w:rPr>
          <w:rStyle w:val="Heading1Char"/>
        </w:rPr>
        <w:t>onfigure SNS</w:t>
      </w:r>
      <w:r w:rsidR="006F600B">
        <w:rPr>
          <w:rStyle w:val="Heading1Char"/>
        </w:rPr>
        <w:t xml:space="preserve"> on AWS</w:t>
      </w:r>
      <w:bookmarkEnd w:id="690"/>
    </w:p>
    <w:p w14:paraId="41D1B950" w14:textId="77777777" w:rsidR="00C2486C" w:rsidRDefault="00C2486C" w:rsidP="00C2486C">
      <w:pPr>
        <w:pStyle w:val="ListParagraph"/>
        <w:numPr>
          <w:ilvl w:val="0"/>
          <w:numId w:val="9"/>
        </w:numPr>
        <w:rPr>
          <w:ins w:id="693" w:author="Nirav Trivedi" w:date="2015-10-26T14:45:00Z"/>
        </w:rPr>
      </w:pPr>
      <w:ins w:id="694" w:author="Nirav Trivedi" w:date="2015-10-26T14:45:00Z">
        <w:r>
          <w:t>Login to the AWS Web Console.</w:t>
        </w:r>
      </w:ins>
    </w:p>
    <w:p w14:paraId="218C7CB3" w14:textId="2598A310" w:rsidR="00915F48" w:rsidRDefault="00915F48" w:rsidP="00C2486C">
      <w:pPr>
        <w:pStyle w:val="ListParagraph"/>
        <w:numPr>
          <w:ilvl w:val="0"/>
          <w:numId w:val="9"/>
        </w:numPr>
        <w:rPr>
          <w:ins w:id="695" w:author="Nirav Trivedi" w:date="2015-10-26T14:45:00Z"/>
        </w:rPr>
      </w:pPr>
      <w:ins w:id="696" w:author="Nirav Trivedi" w:date="2015-10-26T14:45:00Z">
        <w:r>
          <w:t>Select the SNS services</w:t>
        </w:r>
      </w:ins>
    </w:p>
    <w:p w14:paraId="28C91E0F" w14:textId="2C6881A3" w:rsidR="001A3634" w:rsidRPr="001A3634" w:rsidDel="005568B4" w:rsidRDefault="001A3634" w:rsidP="004474B9">
      <w:pPr>
        <w:pStyle w:val="ListParagraph"/>
        <w:numPr>
          <w:ilvl w:val="0"/>
          <w:numId w:val="9"/>
        </w:numPr>
        <w:rPr>
          <w:del w:id="697" w:author="Nirav Trivedi" w:date="2015-10-26T15:23:00Z"/>
        </w:rPr>
      </w:pPr>
      <w:del w:id="698" w:author="Nirav Trivedi" w:date="2015-10-26T15:23:00Z">
        <w:r w:rsidDel="005568B4">
          <w:lastRenderedPageBreak/>
          <w:delText xml:space="preserve">Now switch to the AWS SNS using the </w:delText>
        </w:r>
        <w:r w:rsidR="00425269" w:rsidDel="005568B4">
          <w:fldChar w:fldCharType="begin"/>
        </w:r>
        <w:r w:rsidR="00425269" w:rsidDel="005568B4">
          <w:delInstrText xml:space="preserve"> HYPERLINK "https://console.aws.amazon.com/sns/home" </w:delInstrText>
        </w:r>
        <w:r w:rsidR="00425269" w:rsidDel="005568B4">
          <w:fldChar w:fldCharType="separate"/>
        </w:r>
        <w:r w:rsidRPr="004474B9" w:rsidDel="005568B4">
          <w:rPr>
            <w:rStyle w:val="Hyperlink"/>
            <w:b/>
          </w:rPr>
          <w:delText>https://console.aws.amazon.com/sns/home</w:delText>
        </w:r>
        <w:r w:rsidR="00425269" w:rsidDel="005568B4">
          <w:rPr>
            <w:rStyle w:val="Hyperlink"/>
            <w:b/>
          </w:rPr>
          <w:fldChar w:fldCharType="end"/>
        </w:r>
      </w:del>
    </w:p>
    <w:p w14:paraId="4692EA3C" w14:textId="7D1A76B1" w:rsidR="001A3634" w:rsidRDefault="007B26BC" w:rsidP="004474B9">
      <w:pPr>
        <w:pStyle w:val="ListParagraph"/>
        <w:numPr>
          <w:ilvl w:val="0"/>
          <w:numId w:val="9"/>
        </w:numPr>
      </w:pPr>
      <w:del w:id="699" w:author="Nirav Trivedi" w:date="2015-10-26T15:23:00Z">
        <w:r w:rsidRPr="007B26BC" w:rsidDel="000B3068">
          <w:delText>Create the notification</w:delText>
        </w:r>
        <w:r w:rsidDel="000B3068">
          <w:delText xml:space="preserve"> rule, c</w:delText>
        </w:r>
      </w:del>
      <w:ins w:id="700" w:author="Nirav Trivedi" w:date="2015-10-26T15:23:00Z">
        <w:r w:rsidR="000B3068">
          <w:t>C</w:t>
        </w:r>
      </w:ins>
      <w:r>
        <w:t>lick on the “</w:t>
      </w:r>
      <w:del w:id="701" w:author="Nirav Trivedi" w:date="2015-10-26T15:23:00Z">
        <w:r w:rsidRPr="007B26BC" w:rsidDel="00466318">
          <w:rPr>
            <w:b/>
          </w:rPr>
          <w:delText xml:space="preserve">create </w:delText>
        </w:r>
      </w:del>
      <w:ins w:id="702" w:author="Nirav Trivedi" w:date="2015-10-26T15:23:00Z">
        <w:r w:rsidR="00466318">
          <w:rPr>
            <w:b/>
          </w:rPr>
          <w:t>C</w:t>
        </w:r>
        <w:r w:rsidR="00466318" w:rsidRPr="007B26BC">
          <w:rPr>
            <w:b/>
          </w:rPr>
          <w:t xml:space="preserve">reate </w:t>
        </w:r>
      </w:ins>
      <w:r w:rsidRPr="007B26BC">
        <w:rPr>
          <w:b/>
        </w:rPr>
        <w:t>Topic</w:t>
      </w:r>
      <w:r w:rsidRPr="007B26BC">
        <w:t>”</w:t>
      </w:r>
      <w:r>
        <w:t xml:space="preserve">. </w:t>
      </w:r>
      <w:r>
        <w:br/>
      </w:r>
      <w:r w:rsidRPr="007B26BC">
        <w:rPr>
          <w:noProof/>
          <w:lang w:val="en-US"/>
        </w:rPr>
        <w:drawing>
          <wp:inline distT="0" distB="0" distL="0" distR="0" wp14:anchorId="26D1EF21" wp14:editId="5ECF84E7">
            <wp:extent cx="4143375" cy="2290186"/>
            <wp:effectExtent l="0" t="0" r="0" b="0"/>
            <wp:docPr id="7" name="Picture 7" descr="C:\Users\nirav.trivedi\Desktop\AWSS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rav.trivedi\Desktop\AWSSN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57920" cy="2298225"/>
                    </a:xfrm>
                    <a:prstGeom prst="rect">
                      <a:avLst/>
                    </a:prstGeom>
                    <a:noFill/>
                    <a:ln>
                      <a:noFill/>
                    </a:ln>
                  </pic:spPr>
                </pic:pic>
              </a:graphicData>
            </a:graphic>
          </wp:inline>
        </w:drawing>
      </w:r>
    </w:p>
    <w:p w14:paraId="18957B55" w14:textId="77777777" w:rsidR="00273849" w:rsidRDefault="008D0DF3" w:rsidP="00075A05">
      <w:pPr>
        <w:pStyle w:val="ListParagraph"/>
        <w:numPr>
          <w:ilvl w:val="0"/>
          <w:numId w:val="9"/>
        </w:numPr>
        <w:rPr>
          <w:ins w:id="703" w:author="Nirav Trivedi" w:date="2015-10-26T15:24:00Z"/>
        </w:rPr>
      </w:pPr>
      <w:del w:id="704" w:author="Nirav Trivedi" w:date="2015-10-26T15:24:00Z">
        <w:r w:rsidDel="00273849">
          <w:delText xml:space="preserve">After click on </w:delText>
        </w:r>
        <w:r w:rsidRPr="00075A05" w:rsidDel="00273849">
          <w:rPr>
            <w:b/>
          </w:rPr>
          <w:delText>create topic</w:delText>
        </w:r>
        <w:r w:rsidDel="00273849">
          <w:delText xml:space="preserve"> a popup will show on web browser.</w:delText>
        </w:r>
      </w:del>
      <w:ins w:id="705" w:author="Nirav Trivedi" w:date="2015-10-26T15:24:00Z">
        <w:r w:rsidR="00273849">
          <w:t>Type the Topic name and Display name.</w:t>
        </w:r>
      </w:ins>
      <w:r w:rsidR="005414E4">
        <w:br/>
      </w:r>
      <w:r w:rsidR="005414E4" w:rsidRPr="005414E4">
        <w:rPr>
          <w:noProof/>
          <w:lang w:val="en-US"/>
        </w:rPr>
        <w:drawing>
          <wp:inline distT="0" distB="0" distL="0" distR="0" wp14:anchorId="5A2A696F" wp14:editId="281BA729">
            <wp:extent cx="4702639" cy="2085975"/>
            <wp:effectExtent l="0" t="0" r="3175" b="0"/>
            <wp:docPr id="8" name="Picture 8" descr="C:\Users\nirav.trivedi\Desktop\AWSS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rav.trivedi\Desktop\AWSSNS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8849" cy="2093165"/>
                    </a:xfrm>
                    <a:prstGeom prst="rect">
                      <a:avLst/>
                    </a:prstGeom>
                    <a:noFill/>
                    <a:ln>
                      <a:noFill/>
                    </a:ln>
                  </pic:spPr>
                </pic:pic>
              </a:graphicData>
            </a:graphic>
          </wp:inline>
        </w:drawing>
      </w:r>
      <w:del w:id="706" w:author="Nirav Trivedi" w:date="2015-10-26T15:24:00Z">
        <w:r w:rsidR="005414E4" w:rsidDel="00273849">
          <w:br/>
        </w:r>
      </w:del>
    </w:p>
    <w:p w14:paraId="0D30CFE6" w14:textId="1387DB71" w:rsidR="005414E4" w:rsidRDefault="005414E4" w:rsidP="00075A05">
      <w:pPr>
        <w:pStyle w:val="ListParagraph"/>
        <w:numPr>
          <w:ilvl w:val="0"/>
          <w:numId w:val="9"/>
        </w:numPr>
      </w:pPr>
      <w:del w:id="707" w:author="Nirav Trivedi" w:date="2015-10-26T15:24:00Z">
        <w:r w:rsidDel="00273849">
          <w:delText xml:space="preserve">Type the topic name and Display name. </w:delText>
        </w:r>
      </w:del>
      <w:r>
        <w:t xml:space="preserve">Click </w:t>
      </w:r>
      <w:del w:id="708" w:author="Nirav Trivedi" w:date="2015-10-26T15:25:00Z">
        <w:r w:rsidDel="003A2607">
          <w:delText>on</w:delText>
        </w:r>
      </w:del>
      <w:ins w:id="709" w:author="Nirav Trivedi" w:date="2015-10-26T15:25:00Z">
        <w:r w:rsidR="003A2607">
          <w:t xml:space="preserve">on </w:t>
        </w:r>
      </w:ins>
      <w:del w:id="710" w:author="Nirav Trivedi" w:date="2015-10-26T15:25:00Z">
        <w:r w:rsidRPr="00075A05" w:rsidDel="00FF6996">
          <w:delText xml:space="preserve"> </w:delText>
        </w:r>
        <w:r w:rsidRPr="003A2607" w:rsidDel="00FF6996">
          <w:rPr>
            <w:rPrChange w:id="711" w:author="Nirav Trivedi" w:date="2015-10-26T15:26:00Z">
              <w:rPr>
                <w:b/>
              </w:rPr>
            </w:rPrChange>
          </w:rPr>
          <w:delText>Create topic</w:delText>
        </w:r>
      </w:del>
      <w:ins w:id="712" w:author="Nirav Trivedi" w:date="2015-10-26T15:26:00Z">
        <w:r w:rsidR="003A2607" w:rsidRPr="003A2607">
          <w:rPr>
            <w:rPrChange w:id="713" w:author="Nirav Trivedi" w:date="2015-10-26T15:26:00Z">
              <w:rPr>
                <w:b/>
              </w:rPr>
            </w:rPrChange>
          </w:rPr>
          <w:t>“</w:t>
        </w:r>
      </w:ins>
      <w:ins w:id="714" w:author="Nirav Trivedi" w:date="2015-10-26T15:25:00Z">
        <w:r w:rsidR="00FF6996" w:rsidRPr="00303A15">
          <w:rPr>
            <w:b/>
          </w:rPr>
          <w:t>Create topic</w:t>
        </w:r>
        <w:r w:rsidR="00FF6996" w:rsidRPr="003A2607">
          <w:rPr>
            <w:rPrChange w:id="715" w:author="Nirav Trivedi" w:date="2015-10-26T15:26:00Z">
              <w:rPr>
                <w:b/>
              </w:rPr>
            </w:rPrChange>
          </w:rPr>
          <w:t>”</w:t>
        </w:r>
      </w:ins>
      <w:r>
        <w:t>.</w:t>
      </w:r>
    </w:p>
    <w:p w14:paraId="24A464B3" w14:textId="5C7A3031" w:rsidR="00170817" w:rsidRDefault="005414E4" w:rsidP="004474B9">
      <w:pPr>
        <w:pStyle w:val="ListParagraph"/>
        <w:numPr>
          <w:ilvl w:val="0"/>
          <w:numId w:val="9"/>
        </w:numPr>
      </w:pPr>
      <w:del w:id="716" w:author="Nirav Trivedi" w:date="2015-10-26T15:25:00Z">
        <w:r w:rsidDel="0000420D">
          <w:delText>After create topic you will redirected to</w:delText>
        </w:r>
      </w:del>
      <w:ins w:id="717" w:author="Nirav Trivedi" w:date="2015-10-26T15:25:00Z">
        <w:r w:rsidR="004D7922">
          <w:t>Click on “Create Subscription”</w:t>
        </w:r>
      </w:ins>
      <w:del w:id="718" w:author="Nirav Trivedi" w:date="2015-10-26T15:25:00Z">
        <w:r w:rsidDel="004D7922">
          <w:delText xml:space="preserve"> Subscription page as below example</w:delText>
        </w:r>
      </w:del>
      <w:r>
        <w:t>.</w:t>
      </w:r>
      <w:r>
        <w:br/>
      </w:r>
      <w:r w:rsidRPr="005414E4">
        <w:rPr>
          <w:noProof/>
          <w:lang w:val="en-US"/>
        </w:rPr>
        <w:drawing>
          <wp:inline distT="0" distB="0" distL="0" distR="0" wp14:anchorId="47E88F95" wp14:editId="3FD9301B">
            <wp:extent cx="4900518" cy="2057400"/>
            <wp:effectExtent l="0" t="0" r="0" b="0"/>
            <wp:docPr id="9" name="Picture 9" descr="C:\Users\nirav.trivedi\Desktop\AWSS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rav.trivedi\Desktop\AWSSNS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4750" cy="2059177"/>
                    </a:xfrm>
                    <a:prstGeom prst="rect">
                      <a:avLst/>
                    </a:prstGeom>
                    <a:noFill/>
                    <a:ln>
                      <a:noFill/>
                    </a:ln>
                  </pic:spPr>
                </pic:pic>
              </a:graphicData>
            </a:graphic>
          </wp:inline>
        </w:drawing>
      </w:r>
      <w:r>
        <w:t xml:space="preserve"> </w:t>
      </w:r>
      <w:r w:rsidR="00170817">
        <w:br/>
      </w:r>
    </w:p>
    <w:p w14:paraId="51B7FF11" w14:textId="0E54E18C" w:rsidR="007B26BC" w:rsidRDefault="00170817" w:rsidP="004474B9">
      <w:pPr>
        <w:pStyle w:val="ListParagraph"/>
        <w:numPr>
          <w:ilvl w:val="0"/>
          <w:numId w:val="9"/>
        </w:numPr>
      </w:pPr>
      <w:del w:id="719" w:author="Nirav Trivedi" w:date="2015-10-26T15:26:00Z">
        <w:r w:rsidDel="007E0350">
          <w:lastRenderedPageBreak/>
          <w:delText>Click on “</w:delText>
        </w:r>
        <w:r w:rsidRPr="00170817" w:rsidDel="007E0350">
          <w:rPr>
            <w:b/>
          </w:rPr>
          <w:delText>Create Subscription</w:delText>
        </w:r>
        <w:r w:rsidDel="007E0350">
          <w:delText>”.</w:delText>
        </w:r>
      </w:del>
      <w:ins w:id="720" w:author="Nirav Trivedi" w:date="2015-10-26T15:30:00Z">
        <w:r w:rsidR="007A6435">
          <w:t>Enter the Topic ARN, Protocol and set endpoint &lt;&lt;</w:t>
        </w:r>
        <w:proofErr w:type="spellStart"/>
        <w:r w:rsidR="007A6435">
          <w:t>AWS_public_ip</w:t>
        </w:r>
        <w:proofErr w:type="spellEnd"/>
        <w:r w:rsidR="007A6435">
          <w:t>&gt;&gt;</w:t>
        </w:r>
      </w:ins>
      <w:ins w:id="721" w:author="Nirav Trivedi" w:date="2015-10-26T15:31:00Z">
        <w:r w:rsidR="00B37330">
          <w:t xml:space="preserve"> as shown in image</w:t>
        </w:r>
        <w:r w:rsidR="002E5070">
          <w:t>.</w:t>
        </w:r>
      </w:ins>
      <w:r>
        <w:br/>
      </w:r>
      <w:r w:rsidR="00335FAE" w:rsidRPr="00335FAE">
        <w:rPr>
          <w:noProof/>
          <w:lang w:val="en-US"/>
        </w:rPr>
        <w:drawing>
          <wp:inline distT="0" distB="0" distL="0" distR="0" wp14:anchorId="0A1741A5" wp14:editId="393E1582">
            <wp:extent cx="4900295" cy="1918692"/>
            <wp:effectExtent l="0" t="0" r="0" b="5715"/>
            <wp:docPr id="11" name="Picture 11" descr="C:\Users\nirav.trivedi\Desktop\AWS S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irav.trivedi\Desktop\AWS SN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46017" cy="1936594"/>
                    </a:xfrm>
                    <a:prstGeom prst="rect">
                      <a:avLst/>
                    </a:prstGeom>
                    <a:noFill/>
                    <a:ln>
                      <a:noFill/>
                    </a:ln>
                  </pic:spPr>
                </pic:pic>
              </a:graphicData>
            </a:graphic>
          </wp:inline>
        </w:drawing>
      </w:r>
    </w:p>
    <w:p w14:paraId="1AC1196D" w14:textId="4349152B" w:rsidR="00170817" w:rsidRDefault="007E0350">
      <w:pPr>
        <w:pStyle w:val="ListParagraph"/>
        <w:numPr>
          <w:ilvl w:val="0"/>
          <w:numId w:val="9"/>
        </w:numPr>
        <w:pPrChange w:id="722" w:author="Nirav Trivedi" w:date="2015-10-26T15:30:00Z">
          <w:pPr>
            <w:pStyle w:val="ListParagraph"/>
            <w:numPr>
              <w:ilvl w:val="1"/>
              <w:numId w:val="9"/>
            </w:numPr>
            <w:ind w:left="1440" w:hanging="360"/>
          </w:pPr>
        </w:pPrChange>
      </w:pPr>
      <w:ins w:id="723" w:author="Nirav Trivedi" w:date="2015-10-26T15:30:00Z">
        <w:r>
          <w:t>Click on “Create Subscription”</w:t>
        </w:r>
      </w:ins>
      <w:del w:id="724" w:author="Nirav Trivedi" w:date="2015-10-26T15:30:00Z">
        <w:r w:rsidR="00170817" w:rsidDel="007E0350">
          <w:delText xml:space="preserve">Select the </w:delText>
        </w:r>
        <w:r w:rsidR="00170817" w:rsidRPr="00170817" w:rsidDel="007E0350">
          <w:rPr>
            <w:b/>
          </w:rPr>
          <w:delText>HTTP</w:delText>
        </w:r>
        <w:r w:rsidR="00170817" w:rsidDel="007E0350">
          <w:rPr>
            <w:b/>
          </w:rPr>
          <w:delText xml:space="preserve"> </w:delText>
        </w:r>
        <w:r w:rsidR="00170817" w:rsidDel="007E0350">
          <w:delText xml:space="preserve">protocol if not selected , Give endpoint URL with AWS public IP and with port </w:delText>
        </w:r>
        <w:r w:rsidR="00170817" w:rsidRPr="00170817" w:rsidDel="007E0350">
          <w:rPr>
            <w:b/>
          </w:rPr>
          <w:delText>9033</w:delText>
        </w:r>
        <w:r w:rsidR="00170817" w:rsidDel="007E0350">
          <w:rPr>
            <w:b/>
          </w:rPr>
          <w:delText xml:space="preserve"> </w:delText>
        </w:r>
        <w:r w:rsidR="00170817" w:rsidRPr="00170817" w:rsidDel="007E0350">
          <w:delText>(Eg</w:delText>
        </w:r>
        <w:r w:rsidR="00170817" w:rsidDel="007E0350">
          <w:delText xml:space="preserve"> http://aws_public_ip :9033). Click on “</w:delText>
        </w:r>
        <w:r w:rsidR="00170817" w:rsidRPr="00170817" w:rsidDel="007E0350">
          <w:rPr>
            <w:b/>
          </w:rPr>
          <w:delText>Create Subscription</w:delText>
        </w:r>
        <w:r w:rsidR="00170817" w:rsidDel="007E0350">
          <w:delText>”.</w:delText>
        </w:r>
      </w:del>
    </w:p>
    <w:p w14:paraId="7CF933CD" w14:textId="77777777" w:rsidR="00170817" w:rsidRDefault="00170817" w:rsidP="004474B9">
      <w:pPr>
        <w:pStyle w:val="ListParagraph"/>
      </w:pPr>
    </w:p>
    <w:p w14:paraId="7F452B11" w14:textId="77777777" w:rsidR="004474B9" w:rsidRDefault="006F600B" w:rsidP="006F600B">
      <w:pPr>
        <w:pStyle w:val="Heading1"/>
      </w:pPr>
      <w:del w:id="725" w:author="Kamal Kant Paliwal" w:date="2015-10-26T12:32:00Z">
        <w:r w:rsidDel="004652F8">
          <w:delText xml:space="preserve">Step 5: </w:delText>
        </w:r>
      </w:del>
      <w:bookmarkStart w:id="726" w:name="_Toc434851397"/>
      <w:r>
        <w:t xml:space="preserve">Configure Notification on AWS </w:t>
      </w:r>
      <w:proofErr w:type="spellStart"/>
      <w:r>
        <w:t>Cloudwatch</w:t>
      </w:r>
      <w:bookmarkEnd w:id="726"/>
      <w:proofErr w:type="spellEnd"/>
      <w:r>
        <w:t xml:space="preserve"> </w:t>
      </w:r>
    </w:p>
    <w:p w14:paraId="1B922516" w14:textId="19730E73" w:rsidR="006F600B" w:rsidRDefault="006F600B" w:rsidP="006F600B">
      <w:pPr>
        <w:pStyle w:val="ListParagraph"/>
        <w:numPr>
          <w:ilvl w:val="0"/>
          <w:numId w:val="10"/>
        </w:numPr>
      </w:pPr>
      <w:del w:id="727" w:author="Nirav Trivedi" w:date="2015-10-26T15:31:00Z">
        <w:r w:rsidDel="00F753F9">
          <w:delText xml:space="preserve">Go to the </w:delText>
        </w:r>
      </w:del>
      <w:ins w:id="728" w:author="Kamal Kant Paliwal" w:date="2015-10-26T12:32:00Z">
        <w:del w:id="729" w:author="Nirav Trivedi" w:date="2015-10-26T15:31:00Z">
          <w:r w:rsidR="004652F8" w:rsidDel="00F753F9">
            <w:delText>AWS C</w:delText>
          </w:r>
        </w:del>
      </w:ins>
      <w:del w:id="730" w:author="Nirav Trivedi" w:date="2015-10-26T15:31:00Z">
        <w:r w:rsidDel="00F753F9">
          <w:delText>cloud</w:delText>
        </w:r>
      </w:del>
      <w:ins w:id="731" w:author="Kamal Kant Paliwal" w:date="2015-10-26T12:32:00Z">
        <w:del w:id="732" w:author="Nirav Trivedi" w:date="2015-10-26T15:31:00Z">
          <w:r w:rsidR="004652F8" w:rsidDel="00F753F9">
            <w:delText>W</w:delText>
          </w:r>
        </w:del>
      </w:ins>
      <w:del w:id="733" w:author="Nirav Trivedi" w:date="2015-10-26T15:31:00Z">
        <w:r w:rsidDel="00F753F9">
          <w:delText>watch dashboard using the</w:delText>
        </w:r>
      </w:del>
      <w:ins w:id="734" w:author="Nirav Trivedi" w:date="2015-10-26T15:31:00Z">
        <w:r w:rsidR="00F753F9">
          <w:t xml:space="preserve">Select the </w:t>
        </w:r>
        <w:proofErr w:type="spellStart"/>
        <w:r w:rsidR="00F753F9">
          <w:t>CloudWatch</w:t>
        </w:r>
        <w:proofErr w:type="spellEnd"/>
        <w:r w:rsidR="00F753F9">
          <w:t xml:space="preserve"> Service</w:t>
        </w:r>
        <w:r w:rsidR="00F753F9" w:rsidDel="00F753F9">
          <w:t xml:space="preserve"> </w:t>
        </w:r>
      </w:ins>
      <w:del w:id="735" w:author="Nirav Trivedi" w:date="2015-10-26T15:31:00Z">
        <w:r w:rsidDel="00F753F9">
          <w:delText xml:space="preserve"> </w:delText>
        </w:r>
        <w:r w:rsidR="00425269" w:rsidDel="00F753F9">
          <w:fldChar w:fldCharType="begin"/>
        </w:r>
        <w:r w:rsidR="00425269" w:rsidDel="00F753F9">
          <w:delInstrText xml:space="preserve"> HYPERLINK "http://console.aws.amazon.com/cloudwatch" </w:delInstrText>
        </w:r>
        <w:r w:rsidR="00425269" w:rsidDel="00F753F9">
          <w:fldChar w:fldCharType="separate"/>
        </w:r>
        <w:r w:rsidRPr="003C7D33" w:rsidDel="00F753F9">
          <w:rPr>
            <w:rStyle w:val="Hyperlink"/>
          </w:rPr>
          <w:delText>http://console.aws.amazon.com/cloudwatch</w:delText>
        </w:r>
        <w:r w:rsidR="00425269" w:rsidDel="00F753F9">
          <w:rPr>
            <w:rStyle w:val="Hyperlink"/>
          </w:rPr>
          <w:fldChar w:fldCharType="end"/>
        </w:r>
      </w:del>
    </w:p>
    <w:p w14:paraId="50A584D9" w14:textId="77777777" w:rsidR="006F600B" w:rsidRPr="006F600B" w:rsidRDefault="006F600B" w:rsidP="006F600B">
      <w:pPr>
        <w:pStyle w:val="ListParagraph"/>
        <w:numPr>
          <w:ilvl w:val="0"/>
          <w:numId w:val="10"/>
        </w:numPr>
      </w:pPr>
      <w:r>
        <w:t xml:space="preserve">Click on the </w:t>
      </w:r>
      <w:r>
        <w:rPr>
          <w:b/>
        </w:rPr>
        <w:t>Browse Me</w:t>
      </w:r>
      <w:r w:rsidRPr="006F600B">
        <w:rPr>
          <w:b/>
        </w:rPr>
        <w:t>trics</w:t>
      </w:r>
      <w:r>
        <w:rPr>
          <w:b/>
        </w:rPr>
        <w:t>.</w:t>
      </w:r>
    </w:p>
    <w:p w14:paraId="78E65A16" w14:textId="77777777" w:rsidR="006F600B" w:rsidRDefault="006F600B" w:rsidP="006F600B">
      <w:pPr>
        <w:pStyle w:val="ListParagraph"/>
        <w:numPr>
          <w:ilvl w:val="0"/>
          <w:numId w:val="10"/>
        </w:numPr>
      </w:pPr>
      <w:r>
        <w:t>Select the metrics to monitor for example click on “</w:t>
      </w:r>
      <w:r w:rsidRPr="006F600B">
        <w:rPr>
          <w:b/>
        </w:rPr>
        <w:t>Per-Instance Metrics</w:t>
      </w:r>
      <w:r>
        <w:t>” which is displayed in middle.</w:t>
      </w:r>
    </w:p>
    <w:p w14:paraId="381AF55B" w14:textId="77777777" w:rsidR="00235CC5" w:rsidRDefault="00235CC5" w:rsidP="00235CC5">
      <w:pPr>
        <w:pStyle w:val="ListParagraph"/>
        <w:numPr>
          <w:ilvl w:val="0"/>
          <w:numId w:val="10"/>
        </w:numPr>
      </w:pPr>
      <w:r>
        <w:t>Select the metrics on which you want to set alarm. For example displayed in screenshot.</w:t>
      </w:r>
      <w:r>
        <w:br/>
      </w:r>
      <w:r w:rsidRPr="00235CC5">
        <w:rPr>
          <w:noProof/>
          <w:lang w:val="en-US"/>
        </w:rPr>
        <w:drawing>
          <wp:inline distT="0" distB="0" distL="0" distR="0" wp14:anchorId="1DCBE968" wp14:editId="32C5F1B4">
            <wp:extent cx="4943475" cy="1241596"/>
            <wp:effectExtent l="0" t="0" r="0" b="0"/>
            <wp:docPr id="12" name="Picture 12" descr="C:\Users\nirav.trivedi\Desktop\CloudWatch Management 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irav.trivedi\Desktop\CloudWatch Management Conso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82575" cy="1251416"/>
                    </a:xfrm>
                    <a:prstGeom prst="rect">
                      <a:avLst/>
                    </a:prstGeom>
                    <a:noFill/>
                    <a:ln>
                      <a:noFill/>
                    </a:ln>
                  </pic:spPr>
                </pic:pic>
              </a:graphicData>
            </a:graphic>
          </wp:inline>
        </w:drawing>
      </w:r>
      <w:r>
        <w:br/>
        <w:t>Click on “</w:t>
      </w:r>
      <w:r w:rsidRPr="00235CC5">
        <w:rPr>
          <w:b/>
        </w:rPr>
        <w:t>Create Alarm</w:t>
      </w:r>
      <w:r>
        <w:t>”.</w:t>
      </w:r>
    </w:p>
    <w:p w14:paraId="7D43652B" w14:textId="77777777" w:rsidR="00235CC5" w:rsidRDefault="00235CC5" w:rsidP="00235CC5">
      <w:pPr>
        <w:pStyle w:val="ListParagraph"/>
        <w:numPr>
          <w:ilvl w:val="0"/>
          <w:numId w:val="10"/>
        </w:numPr>
      </w:pPr>
      <w:r>
        <w:t xml:space="preserve">After click on </w:t>
      </w:r>
      <w:r w:rsidRPr="00235CC5">
        <w:rPr>
          <w:b/>
        </w:rPr>
        <w:t>Create Alarm</w:t>
      </w:r>
      <w:r>
        <w:t>.</w:t>
      </w:r>
      <w:r>
        <w:br/>
      </w:r>
      <w:r w:rsidRPr="00235CC5">
        <w:rPr>
          <w:noProof/>
          <w:lang w:val="en-US"/>
        </w:rPr>
        <w:drawing>
          <wp:inline distT="0" distB="0" distL="0" distR="0" wp14:anchorId="6ED665B2" wp14:editId="32085FAA">
            <wp:extent cx="5731510" cy="2659693"/>
            <wp:effectExtent l="0" t="0" r="2540" b="7620"/>
            <wp:docPr id="13" name="Picture 13" descr="C:\Users\nirav.trivedi\Desktop\CloudWatch Management Conso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irav.trivedi\Desktop\CloudWatch Management Console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659693"/>
                    </a:xfrm>
                    <a:prstGeom prst="rect">
                      <a:avLst/>
                    </a:prstGeom>
                    <a:noFill/>
                    <a:ln>
                      <a:noFill/>
                    </a:ln>
                  </pic:spPr>
                </pic:pic>
              </a:graphicData>
            </a:graphic>
          </wp:inline>
        </w:drawing>
      </w:r>
    </w:p>
    <w:p w14:paraId="1D8D1CE8" w14:textId="77777777" w:rsidR="00235CC5" w:rsidRDefault="00235CC5" w:rsidP="00235CC5">
      <w:pPr>
        <w:pStyle w:val="ListParagraph"/>
        <w:numPr>
          <w:ilvl w:val="0"/>
          <w:numId w:val="11"/>
        </w:numPr>
      </w:pPr>
      <w:r>
        <w:t>Set the threshold to raise notification</w:t>
      </w:r>
    </w:p>
    <w:p w14:paraId="499AB48A" w14:textId="77777777" w:rsidR="00235CC5" w:rsidRDefault="00235CC5" w:rsidP="00235CC5">
      <w:pPr>
        <w:pStyle w:val="ListParagraph"/>
        <w:numPr>
          <w:ilvl w:val="0"/>
          <w:numId w:val="11"/>
        </w:numPr>
      </w:pPr>
      <w:r>
        <w:t xml:space="preserve">Select topic </w:t>
      </w:r>
      <w:proofErr w:type="spellStart"/>
      <w:r w:rsidRPr="00235CC5">
        <w:rPr>
          <w:b/>
        </w:rPr>
        <w:t>NexmoSMS_Notification</w:t>
      </w:r>
      <w:proofErr w:type="spellEnd"/>
      <w:r>
        <w:rPr>
          <w:b/>
        </w:rPr>
        <w:t xml:space="preserve"> </w:t>
      </w:r>
      <w:r>
        <w:t>from the drop down menu.</w:t>
      </w:r>
    </w:p>
    <w:p w14:paraId="4F0CFE2E" w14:textId="77777777" w:rsidR="00235CC5" w:rsidRDefault="00235CC5" w:rsidP="00235CC5">
      <w:pPr>
        <w:pStyle w:val="ListParagraph"/>
        <w:numPr>
          <w:ilvl w:val="0"/>
          <w:numId w:val="11"/>
        </w:numPr>
      </w:pPr>
      <w:r>
        <w:t>Click on “</w:t>
      </w:r>
      <w:r w:rsidRPr="00235CC5">
        <w:rPr>
          <w:b/>
        </w:rPr>
        <w:t>Create Alarm</w:t>
      </w:r>
      <w:r>
        <w:t>”</w:t>
      </w:r>
      <w:r w:rsidR="001571AF">
        <w:t>.</w:t>
      </w:r>
    </w:p>
    <w:p w14:paraId="408001B4" w14:textId="77777777" w:rsidR="006A464B" w:rsidRDefault="006A464B" w:rsidP="006A464B">
      <w:pPr>
        <w:pStyle w:val="ListParagraph"/>
        <w:numPr>
          <w:ilvl w:val="0"/>
          <w:numId w:val="10"/>
        </w:numPr>
      </w:pPr>
      <w:r>
        <w:t>You will receive SMS when condition satisfy.</w:t>
      </w:r>
    </w:p>
    <w:p w14:paraId="09CE2BD0" w14:textId="77777777" w:rsidR="001571AF" w:rsidRDefault="001571AF" w:rsidP="001571AF">
      <w:pPr>
        <w:pStyle w:val="ListParagraph"/>
        <w:rPr>
          <w:ins w:id="736" w:author="Kamal Kant Paliwal" w:date="2015-10-26T12:33:00Z"/>
        </w:rPr>
      </w:pPr>
    </w:p>
    <w:p w14:paraId="457380BC" w14:textId="77777777" w:rsidR="00015E13" w:rsidRDefault="00015E13">
      <w:pPr>
        <w:pStyle w:val="Heading1"/>
        <w:rPr>
          <w:ins w:id="737" w:author="Kamal Kant Paliwal" w:date="2015-10-26T12:33:00Z"/>
        </w:rPr>
        <w:pPrChange w:id="738" w:author="Kamal Kant Paliwal" w:date="2015-10-26T12:33:00Z">
          <w:pPr>
            <w:pStyle w:val="ListParagraph"/>
          </w:pPr>
        </w:pPrChange>
      </w:pPr>
      <w:bookmarkStart w:id="739" w:name="_Toc434851398"/>
      <w:ins w:id="740" w:author="Kamal Kant Paliwal" w:date="2015-10-26T12:33:00Z">
        <w:r>
          <w:lastRenderedPageBreak/>
          <w:t>Appendix</w:t>
        </w:r>
        <w:bookmarkEnd w:id="739"/>
      </w:ins>
    </w:p>
    <w:p w14:paraId="7B1E92A5" w14:textId="77777777" w:rsidR="00015E13" w:rsidRDefault="00015E13">
      <w:pPr>
        <w:pStyle w:val="Heading2"/>
        <w:rPr>
          <w:ins w:id="741" w:author="Kamal Kant Paliwal" w:date="2015-10-26T12:33:00Z"/>
          <w:rFonts w:eastAsia="Times New Roman"/>
        </w:rPr>
        <w:pPrChange w:id="742" w:author="Kamal Kant Paliwal" w:date="2015-10-26T12:33:00Z">
          <w:pPr>
            <w:pStyle w:val="Heading1"/>
          </w:pPr>
        </w:pPrChange>
      </w:pPr>
      <w:bookmarkStart w:id="743" w:name="_Toc434851399"/>
      <w:ins w:id="744" w:author="Kamal Kant Paliwal" w:date="2015-10-26T12:33:00Z">
        <w:r>
          <w:t xml:space="preserve">Get </w:t>
        </w:r>
        <w:proofErr w:type="spellStart"/>
        <w:r>
          <w:rPr>
            <w:rFonts w:eastAsia="Times New Roman"/>
          </w:rPr>
          <w:t>Nexmo</w:t>
        </w:r>
        <w:proofErr w:type="spellEnd"/>
        <w:r>
          <w:rPr>
            <w:rFonts w:eastAsia="Times New Roman"/>
          </w:rPr>
          <w:t xml:space="preserve"> API Keys</w:t>
        </w:r>
        <w:bookmarkEnd w:id="743"/>
      </w:ins>
    </w:p>
    <w:p w14:paraId="6122FC0C" w14:textId="3A158E9D" w:rsidR="00755E30" w:rsidRDefault="00755E30" w:rsidP="00015E13">
      <w:pPr>
        <w:pStyle w:val="ListParagraph"/>
        <w:numPr>
          <w:ilvl w:val="0"/>
          <w:numId w:val="7"/>
        </w:numPr>
        <w:spacing w:line="252" w:lineRule="auto"/>
        <w:rPr>
          <w:ins w:id="745" w:author="Nirav Trivedi" w:date="2015-10-26T15:52:00Z"/>
        </w:rPr>
      </w:pPr>
      <w:ins w:id="746" w:author="Nirav Trivedi" w:date="2015-10-26T15:52:00Z">
        <w:r>
          <w:t xml:space="preserve">Login to the </w:t>
        </w:r>
        <w:proofErr w:type="spellStart"/>
        <w:r>
          <w:t>Nexmo</w:t>
        </w:r>
        <w:proofErr w:type="spellEnd"/>
        <w:r>
          <w:t>.</w:t>
        </w:r>
      </w:ins>
    </w:p>
    <w:p w14:paraId="162C3C64" w14:textId="1E9818DC" w:rsidR="00755E30" w:rsidRPr="00755E30" w:rsidRDefault="00755E30" w:rsidP="00015E13">
      <w:pPr>
        <w:pStyle w:val="ListParagraph"/>
        <w:numPr>
          <w:ilvl w:val="0"/>
          <w:numId w:val="7"/>
        </w:numPr>
        <w:spacing w:line="252" w:lineRule="auto"/>
        <w:rPr>
          <w:ins w:id="747" w:author="Nirav Trivedi" w:date="2015-10-26T15:52:00Z"/>
          <w:rPrChange w:id="748" w:author="Nirav Trivedi" w:date="2015-10-26T15:52:00Z">
            <w:rPr>
              <w:ins w:id="749" w:author="Nirav Trivedi" w:date="2015-10-26T15:52:00Z"/>
              <w:highlight w:val="yellow"/>
            </w:rPr>
          </w:rPrChange>
        </w:rPr>
      </w:pPr>
      <w:ins w:id="750" w:author="Nirav Trivedi" w:date="2015-10-26T15:52:00Z">
        <w:r>
          <w:t xml:space="preserve">Click on </w:t>
        </w:r>
      </w:ins>
      <w:ins w:id="751" w:author="Nirav Trivedi" w:date="2015-10-26T15:53:00Z">
        <w:r w:rsidRPr="0012301E">
          <w:rPr>
            <w:highlight w:val="yellow"/>
          </w:rPr>
          <w:t>click on the “</w:t>
        </w:r>
        <w:proofErr w:type="spellStart"/>
        <w:r w:rsidRPr="0012301E">
          <w:rPr>
            <w:b/>
            <w:bCs/>
            <w:highlight w:val="yellow"/>
          </w:rPr>
          <w:t>Api</w:t>
        </w:r>
        <w:proofErr w:type="spellEnd"/>
        <w:r w:rsidRPr="0012301E">
          <w:rPr>
            <w:b/>
            <w:bCs/>
            <w:highlight w:val="yellow"/>
          </w:rPr>
          <w:t xml:space="preserve"> Settings</w:t>
        </w:r>
        <w:r w:rsidRPr="0012301E">
          <w:rPr>
            <w:highlight w:val="yellow"/>
          </w:rPr>
          <w:t>”</w:t>
        </w:r>
        <w:r>
          <w:t xml:space="preserve"> </w:t>
        </w:r>
      </w:ins>
      <w:moveToRangeStart w:id="752" w:author="Nirav Trivedi" w:date="2015-10-26T15:53:00Z" w:name="move433638125"/>
      <w:moveTo w:id="753" w:author="Nirav Trivedi" w:date="2015-10-26T15:53:00Z">
        <w:r w:rsidRPr="0012301E">
          <w:rPr>
            <w:highlight w:val="yellow"/>
          </w:rPr>
          <w:t>Key and Secret will display in the top bar as shown in the below image</w:t>
        </w:r>
        <w:r>
          <w:t>.</w:t>
        </w:r>
      </w:moveTo>
      <w:moveToRangeEnd w:id="752"/>
    </w:p>
    <w:p w14:paraId="4E8570BE" w14:textId="77777777" w:rsidR="00075A05" w:rsidRDefault="00075A05">
      <w:pPr>
        <w:spacing w:line="252" w:lineRule="auto"/>
        <w:ind w:left="720"/>
        <w:rPr>
          <w:ins w:id="754" w:author="Nirav Trivedi" w:date="2015-10-26T15:53:00Z"/>
          <w:highlight w:val="yellow"/>
        </w:rPr>
        <w:pPrChange w:id="755" w:author="Nirav Trivedi" w:date="2015-10-26T15:53:00Z">
          <w:pPr>
            <w:pStyle w:val="ListParagraph"/>
            <w:numPr>
              <w:numId w:val="7"/>
            </w:numPr>
            <w:spacing w:line="252" w:lineRule="auto"/>
            <w:ind w:hanging="360"/>
          </w:pPr>
        </w:pPrChange>
      </w:pPr>
      <w:ins w:id="756" w:author="Nirav Trivedi" w:date="2015-10-26T15:53:00Z">
        <w:r>
          <w:rPr>
            <w:noProof/>
            <w:lang w:val="en-US"/>
          </w:rPr>
          <w:drawing>
            <wp:inline distT="0" distB="0" distL="0" distR="0" wp14:anchorId="3E5DA927" wp14:editId="78738603">
              <wp:extent cx="5731510" cy="2068195"/>
              <wp:effectExtent l="0" t="0" r="2540" b="8255"/>
              <wp:docPr id="14" name="Picture 14" descr="nexm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xmo1"/>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731510" cy="2068195"/>
                      </a:xfrm>
                      <a:prstGeom prst="rect">
                        <a:avLst/>
                      </a:prstGeom>
                      <a:noFill/>
                      <a:ln>
                        <a:noFill/>
                      </a:ln>
                    </pic:spPr>
                  </pic:pic>
                </a:graphicData>
              </a:graphic>
            </wp:inline>
          </w:drawing>
        </w:r>
      </w:ins>
    </w:p>
    <w:p w14:paraId="5EECC8CA" w14:textId="3EA1C15C" w:rsidR="00015E13" w:rsidDel="00075A05" w:rsidRDefault="00015E13" w:rsidP="00075A05">
      <w:pPr>
        <w:pStyle w:val="ListParagraph"/>
        <w:numPr>
          <w:ilvl w:val="0"/>
          <w:numId w:val="7"/>
        </w:numPr>
        <w:spacing w:line="252" w:lineRule="auto"/>
        <w:rPr>
          <w:ins w:id="757" w:author="Kamal Kant Paliwal" w:date="2015-10-26T12:33:00Z"/>
          <w:del w:id="758" w:author="Nirav Trivedi" w:date="2015-10-26T15:53:00Z"/>
        </w:rPr>
      </w:pPr>
      <w:ins w:id="759" w:author="Kamal Kant Paliwal" w:date="2015-10-26T12:33:00Z">
        <w:del w:id="760" w:author="Nirav Trivedi" w:date="2015-10-26T15:53:00Z">
          <w:r w:rsidRPr="00075A05" w:rsidDel="00075A05">
            <w:rPr>
              <w:highlight w:val="yellow"/>
            </w:rPr>
            <w:delText xml:space="preserve">To get the Nexmo API and Secret login to nexmo site </w:delText>
          </w:r>
          <w:r w:rsidRPr="00075A05" w:rsidDel="00075A05">
            <w:rPr>
              <w:highlight w:val="yellow"/>
            </w:rPr>
            <w:fldChar w:fldCharType="begin"/>
          </w:r>
          <w:r w:rsidRPr="00075A05" w:rsidDel="00075A05">
            <w:rPr>
              <w:highlight w:val="yellow"/>
            </w:rPr>
            <w:delInstrText xml:space="preserve"> HYPERLINK "https://dashboard.nexmo.com/sign-in" </w:delInstrText>
          </w:r>
          <w:r w:rsidRPr="00075A05" w:rsidDel="00075A05">
            <w:rPr>
              <w:highlight w:val="yellow"/>
              <w:rPrChange w:id="761" w:author="Nirav Trivedi" w:date="2015-10-26T15:53:00Z">
                <w:rPr>
                  <w:rStyle w:val="Hyperlink"/>
                  <w:b/>
                  <w:highlight w:val="yellow"/>
                </w:rPr>
              </w:rPrChange>
            </w:rPr>
            <w:fldChar w:fldCharType="separate"/>
          </w:r>
          <w:r w:rsidRPr="00075A05" w:rsidDel="00075A05">
            <w:rPr>
              <w:rStyle w:val="Hyperlink"/>
              <w:b/>
              <w:highlight w:val="yellow"/>
            </w:rPr>
            <w:delText>https://dashboard.nexmo.com/sign-in</w:delText>
          </w:r>
          <w:r w:rsidRPr="00075A05" w:rsidDel="00075A05">
            <w:rPr>
              <w:rStyle w:val="Hyperlink"/>
              <w:b/>
              <w:highlight w:val="yellow"/>
            </w:rPr>
            <w:fldChar w:fldCharType="end"/>
          </w:r>
          <w:r w:rsidRPr="00075A05" w:rsidDel="00075A05">
            <w:rPr>
              <w:highlight w:val="yellow"/>
            </w:rPr>
            <w:delText xml:space="preserve">. </w:delText>
          </w:r>
          <w:r w:rsidRPr="00075A05" w:rsidDel="00075A05">
            <w:rPr>
              <w:highlight w:val="yellow"/>
            </w:rPr>
            <w:br/>
            <w:delText>On the top right corner, click on the “</w:delText>
          </w:r>
          <w:r w:rsidRPr="00075A05" w:rsidDel="00075A05">
            <w:rPr>
              <w:b/>
              <w:bCs/>
              <w:highlight w:val="yellow"/>
            </w:rPr>
            <w:delText>Api Settings</w:delText>
          </w:r>
          <w:r w:rsidRPr="00075A05" w:rsidDel="00075A05">
            <w:rPr>
              <w:highlight w:val="yellow"/>
            </w:rPr>
            <w:delText xml:space="preserve">”.  </w:delText>
          </w:r>
        </w:del>
      </w:ins>
      <w:moveFromRangeStart w:id="762" w:author="Nirav Trivedi" w:date="2015-10-26T15:53:00Z" w:name="move433638125"/>
      <w:moveFrom w:id="763" w:author="Nirav Trivedi" w:date="2015-10-26T15:53:00Z">
        <w:ins w:id="764" w:author="Kamal Kant Paliwal" w:date="2015-10-26T12:33:00Z">
          <w:del w:id="765" w:author="Nirav Trivedi" w:date="2015-10-26T15:53:00Z">
            <w:r w:rsidRPr="00075A05" w:rsidDel="00075A05">
              <w:rPr>
                <w:highlight w:val="yellow"/>
              </w:rPr>
              <w:delText>Key and Secret will display in the top bar as shown in the below image</w:delText>
            </w:r>
            <w:r w:rsidDel="00075A05">
              <w:delText>.</w:delText>
            </w:r>
          </w:del>
        </w:ins>
      </w:moveFrom>
      <w:moveFromRangeEnd w:id="762"/>
      <w:ins w:id="766" w:author="Kamal Kant Paliwal" w:date="2015-10-26T12:33:00Z">
        <w:del w:id="767" w:author="Nirav Trivedi" w:date="2015-10-26T15:53:00Z">
          <w:r w:rsidDel="00075A05">
            <w:br/>
          </w:r>
          <w:r w:rsidDel="00075A05">
            <w:rPr>
              <w:noProof/>
              <w:lang w:val="en-US"/>
            </w:rPr>
            <w:drawing>
              <wp:inline distT="0" distB="0" distL="0" distR="0" wp14:anchorId="064ADC4C" wp14:editId="115C5CC7">
                <wp:extent cx="5731510" cy="2068658"/>
                <wp:effectExtent l="0" t="0" r="2540" b="8255"/>
                <wp:docPr id="10" name="Picture 10" descr="nexm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xmo1"/>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731510" cy="2068658"/>
                        </a:xfrm>
                        <a:prstGeom prst="rect">
                          <a:avLst/>
                        </a:prstGeom>
                        <a:noFill/>
                        <a:ln>
                          <a:noFill/>
                        </a:ln>
                      </pic:spPr>
                    </pic:pic>
                  </a:graphicData>
                </a:graphic>
              </wp:inline>
            </w:drawing>
          </w:r>
          <w:r w:rsidDel="00075A05">
            <w:delText xml:space="preserve"> </w:delText>
          </w:r>
          <w:r w:rsidDel="00075A05">
            <w:br/>
          </w:r>
        </w:del>
      </w:ins>
    </w:p>
    <w:p w14:paraId="3CDFC92C" w14:textId="77777777" w:rsidR="00015E13" w:rsidRPr="006F600B" w:rsidRDefault="00015E13" w:rsidP="001571AF">
      <w:pPr>
        <w:pStyle w:val="ListParagraph"/>
      </w:pPr>
    </w:p>
    <w:sectPr w:rsidR="00015E13" w:rsidRPr="006F600B" w:rsidSect="000F21AD">
      <w:headerReference w:type="default" r:id="rId31"/>
      <w:pgSz w:w="11906" w:h="16838"/>
      <w:pgMar w:top="1440" w:right="1440" w:bottom="1135" w:left="1440" w:header="708" w:footer="708" w:gutter="0"/>
      <w:cols w:space="708"/>
      <w:docGrid w:linePitch="360"/>
      <w:sectPrChange w:id="770" w:author="Kamal Kant Paliwal" w:date="2015-10-26T11:55:00Z">
        <w:sectPr w:rsidR="00015E13" w:rsidRPr="006F600B" w:rsidSect="000F21AD">
          <w:pgMar w:top="1440" w:right="1440" w:bottom="1440" w:left="1440" w:header="708" w:footer="708"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3" w:author="Kamal Kant Paliwal" w:date="2015-10-26T11:47:00Z" w:initials="KKP">
    <w:p w14:paraId="33BB64F4" w14:textId="77777777" w:rsidR="000F21AD" w:rsidRDefault="000F21AD">
      <w:pPr>
        <w:pStyle w:val="CommentText"/>
      </w:pPr>
      <w:r>
        <w:rPr>
          <w:rStyle w:val="CommentReference"/>
        </w:rPr>
        <w:annotationRef/>
      </w:r>
      <w:r>
        <w:t>Need to change</w:t>
      </w:r>
    </w:p>
  </w:comment>
  <w:comment w:id="264" w:author="Kamal Kant Paliwal" w:date="2015-10-26T11:49:00Z" w:initials="KKP">
    <w:p w14:paraId="371CC06E" w14:textId="77777777" w:rsidR="000F21AD" w:rsidRDefault="000F21AD">
      <w:pPr>
        <w:pStyle w:val="CommentText"/>
      </w:pPr>
      <w:r>
        <w:rPr>
          <w:rStyle w:val="CommentReference"/>
        </w:rPr>
        <w:annotationRef/>
      </w:r>
      <w:r>
        <w:t>Need to change</w:t>
      </w:r>
    </w:p>
  </w:comment>
  <w:comment w:id="362" w:author="Kamal Kant Paliwal" w:date="2015-10-26T11:57:00Z" w:initials="KKP">
    <w:p w14:paraId="650F02FE" w14:textId="77777777" w:rsidR="00A70D60" w:rsidRDefault="00A70D60">
      <w:pPr>
        <w:pStyle w:val="CommentText"/>
      </w:pPr>
      <w:r>
        <w:rPr>
          <w:rStyle w:val="CommentReference"/>
        </w:rPr>
        <w:annotationRef/>
      </w:r>
      <w:r w:rsidR="00425269">
        <w:rPr>
          <w:noProof/>
        </w:rPr>
        <w:t>Need to change the GitHub path</w:t>
      </w:r>
    </w:p>
  </w:comment>
  <w:comment w:id="492" w:author="Kamal Kant Paliwal" w:date="2015-10-26T12:09:00Z" w:initials="KKP">
    <w:p w14:paraId="0BF2AB9C" w14:textId="77777777" w:rsidR="00F12B22" w:rsidRDefault="00F12B22">
      <w:pPr>
        <w:pStyle w:val="CommentText"/>
      </w:pPr>
      <w:r>
        <w:rPr>
          <w:rStyle w:val="CommentReference"/>
        </w:rPr>
        <w:annotationRef/>
      </w:r>
      <w:r>
        <w:t>Update steps for the correct path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BB64F4" w15:done="0"/>
  <w15:commentEx w15:paraId="371CC06E" w15:done="0"/>
  <w15:commentEx w15:paraId="650F02FE" w15:done="0"/>
  <w15:commentEx w15:paraId="0BF2AB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9C2B18" w14:textId="77777777" w:rsidR="00FC29D5" w:rsidRDefault="00FC29D5" w:rsidP="00FC29D5">
      <w:pPr>
        <w:spacing w:after="0" w:line="240" w:lineRule="auto"/>
      </w:pPr>
      <w:r>
        <w:separator/>
      </w:r>
    </w:p>
  </w:endnote>
  <w:endnote w:type="continuationSeparator" w:id="0">
    <w:p w14:paraId="50BD52A3" w14:textId="77777777" w:rsidR="00FC29D5" w:rsidRDefault="00FC29D5" w:rsidP="00FC2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5D73B5" w14:textId="77777777" w:rsidR="00FC29D5" w:rsidRDefault="00FC29D5" w:rsidP="00FC29D5">
      <w:pPr>
        <w:spacing w:after="0" w:line="240" w:lineRule="auto"/>
      </w:pPr>
      <w:r>
        <w:separator/>
      </w:r>
    </w:p>
  </w:footnote>
  <w:footnote w:type="continuationSeparator" w:id="0">
    <w:p w14:paraId="38A409CB" w14:textId="77777777" w:rsidR="00FC29D5" w:rsidRDefault="00FC29D5" w:rsidP="00FC29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3F998" w14:textId="3C9366D0" w:rsidR="00FC29D5" w:rsidRDefault="00FC29D5">
    <w:pPr>
      <w:pStyle w:val="Header"/>
      <w:jc w:val="right"/>
      <w:pPrChange w:id="768" w:author="Kamal Kant Paliwal" w:date="2015-11-09T12:19:00Z">
        <w:pPr>
          <w:pStyle w:val="Header"/>
        </w:pPr>
      </w:pPrChange>
    </w:pPr>
    <w:ins w:id="769" w:author="Kamal Kant Paliwal" w:date="2015-11-09T12:19:00Z">
      <w:r w:rsidRPr="00604E37">
        <w:rPr>
          <w:noProof/>
          <w:lang w:val="en-US"/>
        </w:rPr>
        <w:drawing>
          <wp:inline distT="0" distB="0" distL="0" distR="0" wp14:anchorId="7DDC1832" wp14:editId="7F991FCF">
            <wp:extent cx="1771650" cy="319096"/>
            <wp:effectExtent l="0" t="0" r="0" b="5080"/>
            <wp:docPr id="22" name="Picture 22" descr="C:\Users\Kamal.Paliwal\Documents\My Received Files\nexm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mal.Paliwal\Documents\My Received Files\nexmo-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2576" cy="328268"/>
                    </a:xfrm>
                    <a:prstGeom prst="rect">
                      <a:avLst/>
                    </a:prstGeom>
                    <a:noFill/>
                    <a:ln>
                      <a:noFill/>
                    </a:ln>
                  </pic:spPr>
                </pic:pic>
              </a:graphicData>
            </a:graphic>
          </wp:inline>
        </w:drawing>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F0D29"/>
    <w:multiLevelType w:val="hybridMultilevel"/>
    <w:tmpl w:val="FB708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364A2"/>
    <w:multiLevelType w:val="hybridMultilevel"/>
    <w:tmpl w:val="8502354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A2CBA"/>
    <w:multiLevelType w:val="hybridMultilevel"/>
    <w:tmpl w:val="C2409032"/>
    <w:lvl w:ilvl="0" w:tplc="3F18107E">
      <w:start w:val="1"/>
      <w:numFmt w:val="decimal"/>
      <w:lvlText w:val="%1."/>
      <w:lvlJc w:val="left"/>
      <w:pPr>
        <w:ind w:left="720" w:hanging="360"/>
      </w:pPr>
      <w:rPr>
        <w:rFonts w:hint="default"/>
        <w:b w:val="0"/>
        <w:i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82D98"/>
    <w:multiLevelType w:val="hybridMultilevel"/>
    <w:tmpl w:val="9F16A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191F1B"/>
    <w:multiLevelType w:val="hybridMultilevel"/>
    <w:tmpl w:val="F54882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1E1F2E"/>
    <w:multiLevelType w:val="multilevel"/>
    <w:tmpl w:val="B2608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014ED4"/>
    <w:multiLevelType w:val="hybridMultilevel"/>
    <w:tmpl w:val="18F0ED54"/>
    <w:lvl w:ilvl="0" w:tplc="CFE8B5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7A63F9"/>
    <w:multiLevelType w:val="hybridMultilevel"/>
    <w:tmpl w:val="31FC0CF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452B36FE"/>
    <w:multiLevelType w:val="hybridMultilevel"/>
    <w:tmpl w:val="865C0A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D6ECD"/>
    <w:multiLevelType w:val="hybridMultilevel"/>
    <w:tmpl w:val="163E90DA"/>
    <w:lvl w:ilvl="0" w:tplc="08090001">
      <w:start w:val="1"/>
      <w:numFmt w:val="bullet"/>
      <w:lvlText w:val=""/>
      <w:lvlJc w:val="left"/>
      <w:pPr>
        <w:ind w:left="1744" w:hanging="360"/>
      </w:pPr>
      <w:rPr>
        <w:rFonts w:ascii="Symbol" w:hAnsi="Symbol" w:hint="default"/>
      </w:rPr>
    </w:lvl>
    <w:lvl w:ilvl="1" w:tplc="08090003">
      <w:start w:val="1"/>
      <w:numFmt w:val="bullet"/>
      <w:lvlText w:val="o"/>
      <w:lvlJc w:val="left"/>
      <w:pPr>
        <w:ind w:left="2464" w:hanging="360"/>
      </w:pPr>
      <w:rPr>
        <w:rFonts w:ascii="Courier New" w:hAnsi="Courier New" w:cs="Courier New" w:hint="default"/>
      </w:rPr>
    </w:lvl>
    <w:lvl w:ilvl="2" w:tplc="08090005">
      <w:start w:val="1"/>
      <w:numFmt w:val="bullet"/>
      <w:lvlText w:val=""/>
      <w:lvlJc w:val="left"/>
      <w:pPr>
        <w:ind w:left="3184" w:hanging="360"/>
      </w:pPr>
      <w:rPr>
        <w:rFonts w:ascii="Wingdings" w:hAnsi="Wingdings" w:hint="default"/>
      </w:rPr>
    </w:lvl>
    <w:lvl w:ilvl="3" w:tplc="08090001">
      <w:start w:val="1"/>
      <w:numFmt w:val="bullet"/>
      <w:lvlText w:val=""/>
      <w:lvlJc w:val="left"/>
      <w:pPr>
        <w:ind w:left="3904" w:hanging="360"/>
      </w:pPr>
      <w:rPr>
        <w:rFonts w:ascii="Symbol" w:hAnsi="Symbol" w:hint="default"/>
      </w:rPr>
    </w:lvl>
    <w:lvl w:ilvl="4" w:tplc="08090003">
      <w:start w:val="1"/>
      <w:numFmt w:val="bullet"/>
      <w:lvlText w:val="o"/>
      <w:lvlJc w:val="left"/>
      <w:pPr>
        <w:ind w:left="4624" w:hanging="360"/>
      </w:pPr>
      <w:rPr>
        <w:rFonts w:ascii="Courier New" w:hAnsi="Courier New" w:cs="Courier New" w:hint="default"/>
      </w:rPr>
    </w:lvl>
    <w:lvl w:ilvl="5" w:tplc="08090005">
      <w:start w:val="1"/>
      <w:numFmt w:val="bullet"/>
      <w:lvlText w:val=""/>
      <w:lvlJc w:val="left"/>
      <w:pPr>
        <w:ind w:left="5344" w:hanging="360"/>
      </w:pPr>
      <w:rPr>
        <w:rFonts w:ascii="Wingdings" w:hAnsi="Wingdings" w:hint="default"/>
      </w:rPr>
    </w:lvl>
    <w:lvl w:ilvl="6" w:tplc="08090001">
      <w:start w:val="1"/>
      <w:numFmt w:val="bullet"/>
      <w:lvlText w:val=""/>
      <w:lvlJc w:val="left"/>
      <w:pPr>
        <w:ind w:left="6064" w:hanging="360"/>
      </w:pPr>
      <w:rPr>
        <w:rFonts w:ascii="Symbol" w:hAnsi="Symbol" w:hint="default"/>
      </w:rPr>
    </w:lvl>
    <w:lvl w:ilvl="7" w:tplc="08090003">
      <w:start w:val="1"/>
      <w:numFmt w:val="bullet"/>
      <w:lvlText w:val="o"/>
      <w:lvlJc w:val="left"/>
      <w:pPr>
        <w:ind w:left="6784" w:hanging="360"/>
      </w:pPr>
      <w:rPr>
        <w:rFonts w:ascii="Courier New" w:hAnsi="Courier New" w:cs="Courier New" w:hint="default"/>
      </w:rPr>
    </w:lvl>
    <w:lvl w:ilvl="8" w:tplc="08090005">
      <w:start w:val="1"/>
      <w:numFmt w:val="bullet"/>
      <w:lvlText w:val=""/>
      <w:lvlJc w:val="left"/>
      <w:pPr>
        <w:ind w:left="7504" w:hanging="360"/>
      </w:pPr>
      <w:rPr>
        <w:rFonts w:ascii="Wingdings" w:hAnsi="Wingdings" w:hint="default"/>
      </w:rPr>
    </w:lvl>
  </w:abstractNum>
  <w:abstractNum w:abstractNumId="10" w15:restartNumberingAfterBreak="0">
    <w:nsid w:val="4F5B0C6A"/>
    <w:multiLevelType w:val="hybridMultilevel"/>
    <w:tmpl w:val="CA1E7F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A3EEF"/>
    <w:multiLevelType w:val="hybridMultilevel"/>
    <w:tmpl w:val="656EC5AA"/>
    <w:lvl w:ilvl="0" w:tplc="CD9202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67FFA"/>
    <w:multiLevelType w:val="hybridMultilevel"/>
    <w:tmpl w:val="248435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B279EE"/>
    <w:multiLevelType w:val="hybridMultilevel"/>
    <w:tmpl w:val="F3BE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CC382C"/>
    <w:multiLevelType w:val="hybridMultilevel"/>
    <w:tmpl w:val="037C2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073DA1"/>
    <w:multiLevelType w:val="hybridMultilevel"/>
    <w:tmpl w:val="32927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1D4999"/>
    <w:multiLevelType w:val="hybridMultilevel"/>
    <w:tmpl w:val="4A9A42B2"/>
    <w:lvl w:ilvl="0" w:tplc="DF86D8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8B766EB"/>
    <w:multiLevelType w:val="hybridMultilevel"/>
    <w:tmpl w:val="421C89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11"/>
  </w:num>
  <w:num w:numId="4">
    <w:abstractNumId w:val="6"/>
  </w:num>
  <w:num w:numId="5">
    <w:abstractNumId w:val="7"/>
  </w:num>
  <w:num w:numId="6">
    <w:abstractNumId w:val="3"/>
  </w:num>
  <w:num w:numId="7">
    <w:abstractNumId w:val="12"/>
  </w:num>
  <w:num w:numId="8">
    <w:abstractNumId w:val="9"/>
  </w:num>
  <w:num w:numId="9">
    <w:abstractNumId w:val="8"/>
  </w:num>
  <w:num w:numId="10">
    <w:abstractNumId w:val="15"/>
  </w:num>
  <w:num w:numId="11">
    <w:abstractNumId w:val="16"/>
  </w:num>
  <w:num w:numId="12">
    <w:abstractNumId w:val="14"/>
  </w:num>
  <w:num w:numId="13">
    <w:abstractNumId w:val="2"/>
  </w:num>
  <w:num w:numId="14">
    <w:abstractNumId w:val="5"/>
  </w:num>
  <w:num w:numId="15">
    <w:abstractNumId w:val="13"/>
  </w:num>
  <w:num w:numId="16">
    <w:abstractNumId w:val="4"/>
  </w:num>
  <w:num w:numId="17">
    <w:abstractNumId w:val="10"/>
  </w:num>
  <w:num w:numId="18">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mal Kant Paliwal">
    <w15:presenceInfo w15:providerId="AD" w15:userId="S-1-5-21-1610812990-1533591103-3379555260-2155"/>
  </w15:person>
  <w15:person w15:author="Nirav Trivedi">
    <w15:presenceInfo w15:providerId="AD" w15:userId="S-1-5-21-1610812990-1533591103-3379555260-96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A0B"/>
    <w:rsid w:val="0000420D"/>
    <w:rsid w:val="000072A0"/>
    <w:rsid w:val="00015E13"/>
    <w:rsid w:val="00075A05"/>
    <w:rsid w:val="00077612"/>
    <w:rsid w:val="000A2387"/>
    <w:rsid w:val="000B3068"/>
    <w:rsid w:val="000C4A74"/>
    <w:rsid w:val="000F21AD"/>
    <w:rsid w:val="001326F5"/>
    <w:rsid w:val="00132C5B"/>
    <w:rsid w:val="001571AF"/>
    <w:rsid w:val="00170817"/>
    <w:rsid w:val="00185EB6"/>
    <w:rsid w:val="001A3634"/>
    <w:rsid w:val="00203C83"/>
    <w:rsid w:val="00235CC5"/>
    <w:rsid w:val="00273849"/>
    <w:rsid w:val="002E5070"/>
    <w:rsid w:val="00317E8B"/>
    <w:rsid w:val="003235BB"/>
    <w:rsid w:val="00323B56"/>
    <w:rsid w:val="00335FAE"/>
    <w:rsid w:val="00345DD9"/>
    <w:rsid w:val="00365B73"/>
    <w:rsid w:val="00367412"/>
    <w:rsid w:val="00381307"/>
    <w:rsid w:val="00384229"/>
    <w:rsid w:val="003A2607"/>
    <w:rsid w:val="003C3AB1"/>
    <w:rsid w:val="00425269"/>
    <w:rsid w:val="00426F18"/>
    <w:rsid w:val="00436B81"/>
    <w:rsid w:val="004474B9"/>
    <w:rsid w:val="004520B5"/>
    <w:rsid w:val="004652F8"/>
    <w:rsid w:val="00466318"/>
    <w:rsid w:val="004C6DC5"/>
    <w:rsid w:val="004D3839"/>
    <w:rsid w:val="004D7922"/>
    <w:rsid w:val="004F2422"/>
    <w:rsid w:val="00530635"/>
    <w:rsid w:val="005349D8"/>
    <w:rsid w:val="005414E4"/>
    <w:rsid w:val="00546C24"/>
    <w:rsid w:val="005568B4"/>
    <w:rsid w:val="00577A0B"/>
    <w:rsid w:val="005B3A95"/>
    <w:rsid w:val="005F1EFF"/>
    <w:rsid w:val="00613B7C"/>
    <w:rsid w:val="006253D3"/>
    <w:rsid w:val="006A464B"/>
    <w:rsid w:val="006C3705"/>
    <w:rsid w:val="006D15C3"/>
    <w:rsid w:val="006D24C5"/>
    <w:rsid w:val="006F600B"/>
    <w:rsid w:val="00711B00"/>
    <w:rsid w:val="00755E30"/>
    <w:rsid w:val="0077053F"/>
    <w:rsid w:val="00772D7D"/>
    <w:rsid w:val="007911FE"/>
    <w:rsid w:val="007A6435"/>
    <w:rsid w:val="007B26BC"/>
    <w:rsid w:val="007D07E1"/>
    <w:rsid w:val="007D5B8B"/>
    <w:rsid w:val="007E0350"/>
    <w:rsid w:val="00802B49"/>
    <w:rsid w:val="00826D09"/>
    <w:rsid w:val="00834CAB"/>
    <w:rsid w:val="00850814"/>
    <w:rsid w:val="00862109"/>
    <w:rsid w:val="008629DF"/>
    <w:rsid w:val="008B4DC3"/>
    <w:rsid w:val="008C65EB"/>
    <w:rsid w:val="008C7DCB"/>
    <w:rsid w:val="008D0DF3"/>
    <w:rsid w:val="008F10F4"/>
    <w:rsid w:val="00915F48"/>
    <w:rsid w:val="00954738"/>
    <w:rsid w:val="009566FB"/>
    <w:rsid w:val="0099418D"/>
    <w:rsid w:val="009A35C3"/>
    <w:rsid w:val="009D72A2"/>
    <w:rsid w:val="009E7D05"/>
    <w:rsid w:val="00A0500D"/>
    <w:rsid w:val="00A05DAF"/>
    <w:rsid w:val="00A56C5C"/>
    <w:rsid w:val="00A650C6"/>
    <w:rsid w:val="00A70D60"/>
    <w:rsid w:val="00AB7DC8"/>
    <w:rsid w:val="00AC7B57"/>
    <w:rsid w:val="00AD160D"/>
    <w:rsid w:val="00B00F38"/>
    <w:rsid w:val="00B01802"/>
    <w:rsid w:val="00B21670"/>
    <w:rsid w:val="00B33C5B"/>
    <w:rsid w:val="00B37330"/>
    <w:rsid w:val="00B45232"/>
    <w:rsid w:val="00B53643"/>
    <w:rsid w:val="00B67BFD"/>
    <w:rsid w:val="00B725C1"/>
    <w:rsid w:val="00B838CD"/>
    <w:rsid w:val="00BC7458"/>
    <w:rsid w:val="00BD2799"/>
    <w:rsid w:val="00C05942"/>
    <w:rsid w:val="00C2486C"/>
    <w:rsid w:val="00C610D4"/>
    <w:rsid w:val="00C67FA0"/>
    <w:rsid w:val="00C84D1B"/>
    <w:rsid w:val="00CC6F5C"/>
    <w:rsid w:val="00CE6BDB"/>
    <w:rsid w:val="00D02949"/>
    <w:rsid w:val="00D55085"/>
    <w:rsid w:val="00D846B2"/>
    <w:rsid w:val="00DD40D2"/>
    <w:rsid w:val="00DE6D7B"/>
    <w:rsid w:val="00E364B9"/>
    <w:rsid w:val="00E54FB2"/>
    <w:rsid w:val="00E971E8"/>
    <w:rsid w:val="00EB50B7"/>
    <w:rsid w:val="00EF0F9E"/>
    <w:rsid w:val="00F12B22"/>
    <w:rsid w:val="00F55F23"/>
    <w:rsid w:val="00F753F9"/>
    <w:rsid w:val="00F9376B"/>
    <w:rsid w:val="00FB2CD0"/>
    <w:rsid w:val="00FC29D5"/>
    <w:rsid w:val="00FF69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536C"/>
  <w15:chartTrackingRefBased/>
  <w15:docId w15:val="{A638BF14-C874-4709-9FF7-6C3CC07C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7A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52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7A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77A0B"/>
    <w:pPr>
      <w:ind w:left="720"/>
      <w:contextualSpacing/>
    </w:pPr>
  </w:style>
  <w:style w:type="paragraph" w:styleId="Title">
    <w:name w:val="Title"/>
    <w:basedOn w:val="Normal"/>
    <w:next w:val="Normal"/>
    <w:link w:val="TitleChar"/>
    <w:uiPriority w:val="10"/>
    <w:qFormat/>
    <w:rsid w:val="00577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A0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C7B57"/>
    <w:rPr>
      <w:color w:val="0563C1" w:themeColor="hyperlink"/>
      <w:u w:val="single"/>
    </w:rPr>
  </w:style>
  <w:style w:type="character" w:styleId="CommentReference">
    <w:name w:val="annotation reference"/>
    <w:basedOn w:val="DefaultParagraphFont"/>
    <w:uiPriority w:val="99"/>
    <w:semiHidden/>
    <w:unhideWhenUsed/>
    <w:rsid w:val="000F21AD"/>
    <w:rPr>
      <w:sz w:val="16"/>
      <w:szCs w:val="16"/>
    </w:rPr>
  </w:style>
  <w:style w:type="paragraph" w:styleId="CommentText">
    <w:name w:val="annotation text"/>
    <w:basedOn w:val="Normal"/>
    <w:link w:val="CommentTextChar"/>
    <w:uiPriority w:val="99"/>
    <w:semiHidden/>
    <w:unhideWhenUsed/>
    <w:rsid w:val="000F21AD"/>
    <w:pPr>
      <w:spacing w:line="240" w:lineRule="auto"/>
    </w:pPr>
    <w:rPr>
      <w:sz w:val="20"/>
      <w:szCs w:val="20"/>
    </w:rPr>
  </w:style>
  <w:style w:type="character" w:customStyle="1" w:styleId="CommentTextChar">
    <w:name w:val="Comment Text Char"/>
    <w:basedOn w:val="DefaultParagraphFont"/>
    <w:link w:val="CommentText"/>
    <w:uiPriority w:val="99"/>
    <w:semiHidden/>
    <w:rsid w:val="000F21AD"/>
    <w:rPr>
      <w:sz w:val="20"/>
      <w:szCs w:val="20"/>
    </w:rPr>
  </w:style>
  <w:style w:type="paragraph" w:styleId="CommentSubject">
    <w:name w:val="annotation subject"/>
    <w:basedOn w:val="CommentText"/>
    <w:next w:val="CommentText"/>
    <w:link w:val="CommentSubjectChar"/>
    <w:uiPriority w:val="99"/>
    <w:semiHidden/>
    <w:unhideWhenUsed/>
    <w:rsid w:val="000F21AD"/>
    <w:rPr>
      <w:b/>
      <w:bCs/>
    </w:rPr>
  </w:style>
  <w:style w:type="character" w:customStyle="1" w:styleId="CommentSubjectChar">
    <w:name w:val="Comment Subject Char"/>
    <w:basedOn w:val="CommentTextChar"/>
    <w:link w:val="CommentSubject"/>
    <w:uiPriority w:val="99"/>
    <w:semiHidden/>
    <w:rsid w:val="000F21AD"/>
    <w:rPr>
      <w:b/>
      <w:bCs/>
      <w:sz w:val="20"/>
      <w:szCs w:val="20"/>
    </w:rPr>
  </w:style>
  <w:style w:type="paragraph" w:styleId="BalloonText">
    <w:name w:val="Balloon Text"/>
    <w:basedOn w:val="Normal"/>
    <w:link w:val="BalloonTextChar"/>
    <w:uiPriority w:val="99"/>
    <w:semiHidden/>
    <w:unhideWhenUsed/>
    <w:rsid w:val="000F21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1AD"/>
    <w:rPr>
      <w:rFonts w:ascii="Segoe UI" w:hAnsi="Segoe UI" w:cs="Segoe UI"/>
      <w:sz w:val="18"/>
      <w:szCs w:val="18"/>
    </w:rPr>
  </w:style>
  <w:style w:type="paragraph" w:styleId="Revision">
    <w:name w:val="Revision"/>
    <w:hidden/>
    <w:uiPriority w:val="99"/>
    <w:semiHidden/>
    <w:rsid w:val="00A70D60"/>
    <w:pPr>
      <w:spacing w:after="0" w:line="240" w:lineRule="auto"/>
    </w:pPr>
  </w:style>
  <w:style w:type="paragraph" w:styleId="TOCHeading">
    <w:name w:val="TOC Heading"/>
    <w:basedOn w:val="Heading1"/>
    <w:next w:val="Normal"/>
    <w:uiPriority w:val="39"/>
    <w:unhideWhenUsed/>
    <w:qFormat/>
    <w:rsid w:val="00C84D1B"/>
    <w:pPr>
      <w:outlineLvl w:val="9"/>
    </w:pPr>
    <w:rPr>
      <w:lang w:val="en-US"/>
    </w:rPr>
  </w:style>
  <w:style w:type="paragraph" w:styleId="TOC1">
    <w:name w:val="toc 1"/>
    <w:basedOn w:val="Normal"/>
    <w:next w:val="Normal"/>
    <w:autoRedefine/>
    <w:uiPriority w:val="39"/>
    <w:unhideWhenUsed/>
    <w:rsid w:val="00C84D1B"/>
    <w:pPr>
      <w:spacing w:after="100"/>
    </w:pPr>
  </w:style>
  <w:style w:type="character" w:styleId="FollowedHyperlink">
    <w:name w:val="FollowedHyperlink"/>
    <w:basedOn w:val="DefaultParagraphFont"/>
    <w:uiPriority w:val="99"/>
    <w:semiHidden/>
    <w:unhideWhenUsed/>
    <w:rsid w:val="004652F8"/>
    <w:rPr>
      <w:color w:val="954F72" w:themeColor="followedHyperlink"/>
      <w:u w:val="single"/>
    </w:rPr>
  </w:style>
  <w:style w:type="character" w:customStyle="1" w:styleId="Heading2Char">
    <w:name w:val="Heading 2 Char"/>
    <w:basedOn w:val="DefaultParagraphFont"/>
    <w:link w:val="Heading2"/>
    <w:uiPriority w:val="9"/>
    <w:rsid w:val="004652F8"/>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15E13"/>
    <w:pPr>
      <w:spacing w:after="100"/>
      <w:ind w:left="220"/>
    </w:pPr>
  </w:style>
  <w:style w:type="paragraph" w:styleId="Header">
    <w:name w:val="header"/>
    <w:basedOn w:val="Normal"/>
    <w:link w:val="HeaderChar"/>
    <w:uiPriority w:val="99"/>
    <w:unhideWhenUsed/>
    <w:rsid w:val="00FC29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9D5"/>
  </w:style>
  <w:style w:type="paragraph" w:styleId="Footer">
    <w:name w:val="footer"/>
    <w:basedOn w:val="Normal"/>
    <w:link w:val="FooterChar"/>
    <w:uiPriority w:val="99"/>
    <w:unhideWhenUsed/>
    <w:rsid w:val="00FC29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9D5"/>
  </w:style>
  <w:style w:type="character" w:styleId="SubtleEmphasis">
    <w:name w:val="Subtle Emphasis"/>
    <w:basedOn w:val="DefaultParagraphFont"/>
    <w:uiPriority w:val="19"/>
    <w:qFormat/>
    <w:rsid w:val="00FC29D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2303">
      <w:bodyDiv w:val="1"/>
      <w:marLeft w:val="0"/>
      <w:marRight w:val="0"/>
      <w:marTop w:val="0"/>
      <w:marBottom w:val="0"/>
      <w:divBdr>
        <w:top w:val="none" w:sz="0" w:space="0" w:color="auto"/>
        <w:left w:val="none" w:sz="0" w:space="0" w:color="auto"/>
        <w:bottom w:val="none" w:sz="0" w:space="0" w:color="auto"/>
        <w:right w:val="none" w:sz="0" w:space="0" w:color="auto"/>
      </w:divBdr>
    </w:div>
    <w:div w:id="344287847">
      <w:bodyDiv w:val="1"/>
      <w:marLeft w:val="0"/>
      <w:marRight w:val="0"/>
      <w:marTop w:val="0"/>
      <w:marBottom w:val="0"/>
      <w:divBdr>
        <w:top w:val="none" w:sz="0" w:space="0" w:color="auto"/>
        <w:left w:val="none" w:sz="0" w:space="0" w:color="auto"/>
        <w:bottom w:val="none" w:sz="0" w:space="0" w:color="auto"/>
        <w:right w:val="none" w:sz="0" w:space="0" w:color="auto"/>
      </w:divBdr>
    </w:div>
    <w:div w:id="1553468092">
      <w:bodyDiv w:val="1"/>
      <w:marLeft w:val="0"/>
      <w:marRight w:val="0"/>
      <w:marTop w:val="0"/>
      <w:marBottom w:val="0"/>
      <w:divBdr>
        <w:top w:val="none" w:sz="0" w:space="0" w:color="auto"/>
        <w:left w:val="none" w:sz="0" w:space="0" w:color="auto"/>
        <w:bottom w:val="none" w:sz="0" w:space="0" w:color="auto"/>
        <w:right w:val="none" w:sz="0" w:space="0" w:color="auto"/>
      </w:divBdr>
    </w:div>
    <w:div w:id="1620258713">
      <w:bodyDiv w:val="1"/>
      <w:marLeft w:val="0"/>
      <w:marRight w:val="0"/>
      <w:marTop w:val="0"/>
      <w:marBottom w:val="0"/>
      <w:divBdr>
        <w:top w:val="none" w:sz="0" w:space="0" w:color="auto"/>
        <w:left w:val="none" w:sz="0" w:space="0" w:color="auto"/>
        <w:bottom w:val="none" w:sz="0" w:space="0" w:color="auto"/>
        <w:right w:val="none" w:sz="0" w:space="0" w:color="auto"/>
      </w:divBdr>
    </w:div>
    <w:div w:id="1684087180">
      <w:bodyDiv w:val="1"/>
      <w:marLeft w:val="0"/>
      <w:marRight w:val="0"/>
      <w:marTop w:val="0"/>
      <w:marBottom w:val="0"/>
      <w:divBdr>
        <w:top w:val="none" w:sz="0" w:space="0" w:color="auto"/>
        <w:left w:val="none" w:sz="0" w:space="0" w:color="auto"/>
        <w:bottom w:val="none" w:sz="0" w:space="0" w:color="auto"/>
        <w:right w:val="none" w:sz="0" w:space="0" w:color="auto"/>
      </w:divBdr>
    </w:div>
    <w:div w:id="1743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cid:image001.jpg@01D10A8C.BBE6A850"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image" Target="media/image11.png"/><Relationship Id="rId33"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7.jpe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baf9a842-2749-492e-98ad-227a944ab736">3WF3KCPEARPP-41-41</_dlc_DocId>
    <_dlc_DocIdUrl xmlns="baf9a842-2749-492e-98ad-227a944ab736">
      <Url>http://asplportal.advaiya.com/PWA/Apps Development for Nexmo/_layouts/15/DocIdRedir.aspx?ID=3WF3KCPEARPP-41-41</Url>
      <Description>3WF3KCPEARPP-41-41</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94DFC3B2D4BC409CC430F83C8DEE2A" ma:contentTypeVersion="0" ma:contentTypeDescription="Create a new document." ma:contentTypeScope="" ma:versionID="f0904714fe6ed00de6c854d116191dc7">
  <xsd:schema xmlns:xsd="http://www.w3.org/2001/XMLSchema" xmlns:xs="http://www.w3.org/2001/XMLSchema" xmlns:p="http://schemas.microsoft.com/office/2006/metadata/properties" xmlns:ns2="baf9a842-2749-492e-98ad-227a944ab736" targetNamespace="http://schemas.microsoft.com/office/2006/metadata/properties" ma:root="true" ma:fieldsID="48a6c3247d11bea331d26a3f36edc674" ns2:_="">
    <xsd:import namespace="baf9a842-2749-492e-98ad-227a944ab73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f9a842-2749-492e-98ad-227a944ab73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BC9C6-047B-412A-B53E-6E663C7AA9B6}">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baf9a842-2749-492e-98ad-227a944ab736"/>
    <ds:schemaRef ds:uri="http://www.w3.org/XML/1998/namespace"/>
  </ds:schemaRefs>
</ds:datastoreItem>
</file>

<file path=customXml/itemProps2.xml><?xml version="1.0" encoding="utf-8"?>
<ds:datastoreItem xmlns:ds="http://schemas.openxmlformats.org/officeDocument/2006/customXml" ds:itemID="{B55CE359-44F4-4DE4-ADD1-025215376B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f9a842-2749-492e-98ad-227a944ab7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AE1353-28F2-46E7-BAA6-BF3E011340F2}">
  <ds:schemaRefs>
    <ds:schemaRef ds:uri="http://schemas.microsoft.com/sharepoint/events"/>
  </ds:schemaRefs>
</ds:datastoreItem>
</file>

<file path=customXml/itemProps4.xml><?xml version="1.0" encoding="utf-8"?>
<ds:datastoreItem xmlns:ds="http://schemas.openxmlformats.org/officeDocument/2006/customXml" ds:itemID="{D898DF10-9F79-4CA3-9400-32872C783B87}">
  <ds:schemaRefs>
    <ds:schemaRef ds:uri="http://schemas.microsoft.com/sharepoint/v3/contenttype/forms"/>
  </ds:schemaRefs>
</ds:datastoreItem>
</file>

<file path=customXml/itemProps5.xml><?xml version="1.0" encoding="utf-8"?>
<ds:datastoreItem xmlns:ds="http://schemas.openxmlformats.org/officeDocument/2006/customXml" ds:itemID="{2C47E505-5340-4F7C-A0B8-E47E0D670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Kant Paliwal</dc:creator>
  <cp:keywords/>
  <dc:description/>
  <cp:lastModifiedBy>Nirav Trivedi</cp:lastModifiedBy>
  <cp:revision>2</cp:revision>
  <dcterms:created xsi:type="dcterms:W3CDTF">2015-11-17T10:36:00Z</dcterms:created>
  <dcterms:modified xsi:type="dcterms:W3CDTF">2015-11-17T10:36:00Z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0x010100CA94DFC3B2D4BC409CC430F83C8DEE2A</vt:lpwstr>
  </property>
  <property fmtid="{D5CDD505-2E9C-101B-9397-08002B2CF9AE}" pid="3" name="_dlc_DocIdItemGuid">
    <vt:lpwstr>d6a6d302-e4e0-411f-8c34-c553338f3241</vt:lpwstr>
  </property>
</Properties>
</file>